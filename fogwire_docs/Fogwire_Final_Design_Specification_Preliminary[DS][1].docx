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832" w:rsidRPr="00F3152F" w:rsidRDefault="00B63832" w:rsidP="00B63832">
      <w:pPr>
        <w:autoSpaceDE w:val="0"/>
        <w:autoSpaceDN w:val="0"/>
        <w:adjustRightInd w:val="0"/>
        <w:jc w:val="center"/>
        <w:rPr>
          <w:rFonts w:ascii="Lucida Handwriting" w:hAnsi="Lucida Handwriting" w:cs="GoudyHanD"/>
          <w:color w:val="FF0000"/>
          <w:sz w:val="160"/>
          <w:szCs w:val="160"/>
        </w:rPr>
      </w:pPr>
    </w:p>
    <w:p w:rsidR="00B63832" w:rsidRPr="008F4703" w:rsidRDefault="00891421" w:rsidP="008F4703">
      <w:pPr>
        <w:autoSpaceDE w:val="0"/>
        <w:autoSpaceDN w:val="0"/>
        <w:adjustRightInd w:val="0"/>
        <w:jc w:val="center"/>
        <w:rPr>
          <w:rFonts w:ascii="Lucida Handwriting" w:hAnsi="Lucida Handwriting" w:cs="GoudyHanD"/>
          <w:color w:val="0000FF"/>
          <w:sz w:val="160"/>
          <w:szCs w:val="160"/>
        </w:rPr>
      </w:pPr>
      <w:r w:rsidRPr="00891421">
        <w:rPr>
          <w:rFonts w:ascii="Lucida Handwriting" w:hAnsi="Lucida Handwriting" w:cs="GoudyHanD"/>
          <w:noProof/>
          <w:color w:val="0000FF"/>
          <w:sz w:val="160"/>
          <w:szCs w:val="160"/>
        </w:rPr>
        <w:drawing>
          <wp:inline distT="0" distB="0" distL="0" distR="0">
            <wp:extent cx="5943600" cy="1828800"/>
            <wp:effectExtent l="323850" t="0" r="361950" b="133350"/>
            <wp:docPr id="14" name="Picture 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9" cstate="print"/>
                    <a:srcRect/>
                    <a:stretch>
                      <a:fillRect/>
                    </a:stretch>
                  </pic:blipFill>
                  <pic:spPr bwMode="auto">
                    <a:xfrm>
                      <a:off x="0" y="0"/>
                      <a:ext cx="5943600" cy="1828800"/>
                    </a:xfrm>
                    <a:prstGeom prst="rect">
                      <a:avLst/>
                    </a:prstGeom>
                    <a:solidFill>
                      <a:srgbClr val="FFFFFF">
                        <a:shade val="85000"/>
                      </a:srgbClr>
                    </a:solidFill>
                    <a:ln w="101600" cap="sq">
                      <a:solidFill>
                        <a:srgbClr val="FDFDFD"/>
                      </a:solidFill>
                      <a:miter lim="800000"/>
                    </a:ln>
                    <a:effectLst>
                      <a:glow rad="101600">
                        <a:schemeClr val="accent1">
                          <a:lumMod val="40000"/>
                          <a:lumOff val="60000"/>
                          <a:alpha val="60000"/>
                        </a:schemeClr>
                      </a:glow>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inline>
        </w:drawing>
      </w:r>
      <w:r w:rsidR="008B7220">
        <w:rPr>
          <w:rFonts w:ascii="CenturyCdITCTT-Light" w:hAnsi="CenturyCdITCTT-Light" w:cs="CenturyCdITCTT-Light"/>
          <w:color w:val="000000"/>
          <w:sz w:val="72"/>
          <w:szCs w:val="72"/>
        </w:rPr>
        <w:t>Final Software</w:t>
      </w:r>
      <w:r w:rsidR="008F4703">
        <w:rPr>
          <w:rFonts w:ascii="CenturyCdITCTT-Light" w:hAnsi="CenturyCdITCTT-Light" w:cs="CenturyCdITCTT-Light"/>
          <w:color w:val="000000"/>
          <w:sz w:val="72"/>
          <w:szCs w:val="72"/>
        </w:rPr>
        <w:t xml:space="preserve"> Design</w:t>
      </w:r>
      <w:r w:rsidR="00B63832" w:rsidRPr="00C0268B">
        <w:rPr>
          <w:rFonts w:ascii="CenturyCdITCTT-Light" w:hAnsi="CenturyCdITCTT-Light" w:cs="CenturyCdITCTT-Light"/>
          <w:color w:val="000000"/>
          <w:sz w:val="72"/>
          <w:szCs w:val="72"/>
        </w:rPr>
        <w:t xml:space="preserve"> Specification</w:t>
      </w:r>
    </w:p>
    <w:p w:rsidR="00B63832" w:rsidRDefault="00B63832" w:rsidP="00B63832">
      <w:pPr>
        <w:autoSpaceDE w:val="0"/>
        <w:autoSpaceDN w:val="0"/>
        <w:adjustRightInd w:val="0"/>
        <w:jc w:val="center"/>
        <w:rPr>
          <w:rFonts w:ascii="CenturyCdITCTT-Light" w:hAnsi="CenturyCdITCTT-Light" w:cs="CenturyCdITCTT-Light"/>
          <w:color w:val="000000"/>
          <w:sz w:val="72"/>
          <w:szCs w:val="72"/>
        </w:rPr>
      </w:pPr>
      <w:r>
        <w:rPr>
          <w:rFonts w:ascii="CenturyCdITCTT-Light" w:hAnsi="CenturyCdITCTT-Light" w:cs="CenturyCdITCTT-Light"/>
          <w:color w:val="000000"/>
          <w:sz w:val="72"/>
          <w:szCs w:val="72"/>
        </w:rPr>
        <w:t>Version 1.0</w:t>
      </w:r>
    </w:p>
    <w:p w:rsidR="00B63832" w:rsidRDefault="00B63832" w:rsidP="00B63832">
      <w:pPr>
        <w:autoSpaceDE w:val="0"/>
        <w:autoSpaceDN w:val="0"/>
        <w:adjustRightInd w:val="0"/>
        <w:rPr>
          <w:rFonts w:ascii="CenturyCdITCTT-Light" w:hAnsi="CenturyCdITCTT-Light" w:cs="CenturyCdITCTT-Light"/>
          <w:color w:val="000000"/>
          <w:sz w:val="72"/>
          <w:szCs w:val="72"/>
        </w:rPr>
      </w:pPr>
    </w:p>
    <w:p w:rsidR="00B63832" w:rsidRDefault="00B63832" w:rsidP="00B63832">
      <w:pPr>
        <w:autoSpaceDE w:val="0"/>
        <w:autoSpaceDN w:val="0"/>
        <w:adjustRightInd w:val="0"/>
        <w:rPr>
          <w:rFonts w:ascii="CenturyCdITCTT-Light" w:hAnsi="CenturyCdITCTT-Light" w:cs="CenturyCdITCTT-Light"/>
          <w:color w:val="000000"/>
          <w:sz w:val="72"/>
          <w:szCs w:val="72"/>
        </w:rPr>
      </w:pPr>
    </w:p>
    <w:p w:rsidR="00B63832" w:rsidRDefault="00B63832" w:rsidP="00B63832">
      <w:pPr>
        <w:autoSpaceDE w:val="0"/>
        <w:autoSpaceDN w:val="0"/>
        <w:adjustRightInd w:val="0"/>
        <w:rPr>
          <w:rFonts w:ascii="CenturyCdITCTT-Light" w:hAnsi="CenturyCdITCTT-Light" w:cs="CenturyCdITCTT-Light"/>
          <w:color w:val="000000"/>
          <w:sz w:val="72"/>
          <w:szCs w:val="72"/>
        </w:rPr>
      </w:pPr>
    </w:p>
    <w:p w:rsidR="00B63832" w:rsidRDefault="00B63832" w:rsidP="00B63832">
      <w:pPr>
        <w:autoSpaceDE w:val="0"/>
        <w:autoSpaceDN w:val="0"/>
        <w:adjustRightInd w:val="0"/>
        <w:rPr>
          <w:rFonts w:ascii="CenturyCdITCTT-Light" w:hAnsi="CenturyCdITCTT-Light" w:cs="CenturyCdITCTT-Light"/>
          <w:color w:val="000000"/>
          <w:sz w:val="72"/>
          <w:szCs w:val="72"/>
        </w:rPr>
      </w:pPr>
    </w:p>
    <w:p w:rsidR="00B63832" w:rsidRDefault="00B63832" w:rsidP="00B63832">
      <w:pPr>
        <w:autoSpaceDE w:val="0"/>
        <w:autoSpaceDN w:val="0"/>
        <w:adjustRightInd w:val="0"/>
        <w:rPr>
          <w:rFonts w:ascii="CenturyCdITCTT-Light" w:hAnsi="CenturyCdITCTT-Light" w:cs="CenturyCdITCTT-Light"/>
          <w:color w:val="000000"/>
          <w:sz w:val="72"/>
          <w:szCs w:val="72"/>
        </w:rPr>
      </w:pPr>
    </w:p>
    <w:p w:rsidR="00B63832" w:rsidRDefault="00B63832" w:rsidP="00B63832">
      <w:pPr>
        <w:autoSpaceDE w:val="0"/>
        <w:autoSpaceDN w:val="0"/>
        <w:adjustRightInd w:val="0"/>
        <w:rPr>
          <w:rFonts w:ascii="CenturyCdITCTT-Light" w:hAnsi="CenturyCdITCTT-Light" w:cs="CenturyCdITCTT-Light"/>
          <w:color w:val="000000"/>
          <w:sz w:val="72"/>
          <w:szCs w:val="72"/>
        </w:rPr>
      </w:pPr>
    </w:p>
    <w:p w:rsidR="008F4703" w:rsidRDefault="008F4703" w:rsidP="00347B43">
      <w:pPr>
        <w:pStyle w:val="DLHeading"/>
        <w:rPr>
          <w:szCs w:val="20"/>
        </w:rPr>
      </w:pPr>
    </w:p>
    <w:p w:rsidR="00CB1739" w:rsidRPr="00A73FA3" w:rsidRDefault="00CB1739" w:rsidP="00347B43">
      <w:pPr>
        <w:pStyle w:val="DLHeading"/>
        <w:rPr>
          <w:szCs w:val="20"/>
        </w:rPr>
      </w:pPr>
      <w:r>
        <w:rPr>
          <w:szCs w:val="20"/>
        </w:rPr>
        <w:t>Version History</w:t>
      </w:r>
    </w:p>
    <w:tbl>
      <w:tblPr>
        <w:tblW w:w="954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tblPr>
      <w:tblGrid>
        <w:gridCol w:w="668"/>
        <w:gridCol w:w="2009"/>
        <w:gridCol w:w="960"/>
        <w:gridCol w:w="1887"/>
        <w:gridCol w:w="1755"/>
        <w:gridCol w:w="2267"/>
      </w:tblGrid>
      <w:tr w:rsidR="00436817" w:rsidRPr="00BF196D" w:rsidTr="00BF196D">
        <w:trPr>
          <w:trHeight w:val="144"/>
          <w:jc w:val="center"/>
        </w:trPr>
        <w:tc>
          <w:tcPr>
            <w:tcW w:w="668" w:type="dxa"/>
            <w:tcMar>
              <w:top w:w="43" w:type="dxa"/>
              <w:left w:w="72" w:type="dxa"/>
              <w:bottom w:w="29" w:type="dxa"/>
              <w:right w:w="72" w:type="dxa"/>
            </w:tcMar>
            <w:vAlign w:val="center"/>
          </w:tcPr>
          <w:p w:rsidR="00436817" w:rsidRDefault="00436817" w:rsidP="00347B43">
            <w:pPr>
              <w:pStyle w:val="DLTableText"/>
              <w:widowControl w:val="0"/>
            </w:pPr>
            <w:bookmarkStart w:id="0" w:name="_Toc119296160"/>
            <w:bookmarkStart w:id="1" w:name="_Toc120337860"/>
            <w:r w:rsidRPr="000162EB">
              <w:t>Date</w:t>
            </w:r>
          </w:p>
        </w:tc>
        <w:tc>
          <w:tcPr>
            <w:tcW w:w="2009" w:type="dxa"/>
            <w:tcMar>
              <w:top w:w="43" w:type="dxa"/>
              <w:left w:w="72" w:type="dxa"/>
              <w:right w:w="72" w:type="dxa"/>
            </w:tcMar>
            <w:vAlign w:val="center"/>
          </w:tcPr>
          <w:p w:rsidR="00436817" w:rsidRDefault="001F79D6" w:rsidP="00347B43">
            <w:pPr>
              <w:pStyle w:val="DLTableText"/>
              <w:widowControl w:val="0"/>
            </w:pPr>
            <w:r>
              <w:t>11/4</w:t>
            </w:r>
            <w:r w:rsidR="00E70384">
              <w:t>/2009</w:t>
            </w:r>
          </w:p>
        </w:tc>
        <w:tc>
          <w:tcPr>
            <w:tcW w:w="960" w:type="dxa"/>
            <w:tcMar>
              <w:top w:w="43" w:type="dxa"/>
              <w:left w:w="72" w:type="dxa"/>
              <w:right w:w="72" w:type="dxa"/>
            </w:tcMar>
            <w:vAlign w:val="center"/>
          </w:tcPr>
          <w:p w:rsidR="00436817" w:rsidRDefault="00D66073" w:rsidP="00347B43">
            <w:pPr>
              <w:pStyle w:val="DLTableText"/>
              <w:widowControl w:val="0"/>
            </w:pPr>
            <w:r>
              <w:t>Authors</w:t>
            </w:r>
          </w:p>
        </w:tc>
        <w:tc>
          <w:tcPr>
            <w:tcW w:w="1887" w:type="dxa"/>
            <w:tcMar>
              <w:top w:w="43" w:type="dxa"/>
              <w:left w:w="72" w:type="dxa"/>
              <w:right w:w="72" w:type="dxa"/>
            </w:tcMar>
            <w:vAlign w:val="center"/>
          </w:tcPr>
          <w:p w:rsidR="00436817" w:rsidRDefault="00D66073" w:rsidP="00347B43">
            <w:pPr>
              <w:pStyle w:val="DLTableText"/>
              <w:widowControl w:val="0"/>
            </w:pPr>
            <w:r>
              <w:t>Anthony Sinatra</w:t>
            </w:r>
          </w:p>
          <w:p w:rsidR="00D66073" w:rsidRDefault="00D66073" w:rsidP="00347B43">
            <w:pPr>
              <w:pStyle w:val="DLTableText"/>
              <w:widowControl w:val="0"/>
            </w:pPr>
            <w:r>
              <w:t>Dmitry Sharlot</w:t>
            </w:r>
          </w:p>
          <w:p w:rsidR="00D66073" w:rsidRDefault="00D66073" w:rsidP="00347B43">
            <w:pPr>
              <w:pStyle w:val="DLTableText"/>
              <w:widowControl w:val="0"/>
            </w:pPr>
            <w:r>
              <w:t>Joseph Everett</w:t>
            </w:r>
          </w:p>
          <w:p w:rsidR="00D66073" w:rsidRDefault="00D66073" w:rsidP="00347B43">
            <w:pPr>
              <w:pStyle w:val="DLTableText"/>
              <w:widowControl w:val="0"/>
            </w:pPr>
            <w:r>
              <w:t>Ricardo  Viera</w:t>
            </w:r>
          </w:p>
        </w:tc>
        <w:tc>
          <w:tcPr>
            <w:tcW w:w="1755" w:type="dxa"/>
            <w:vAlign w:val="center"/>
          </w:tcPr>
          <w:p w:rsidR="00436817" w:rsidRDefault="00436817" w:rsidP="00347B43">
            <w:pPr>
              <w:pStyle w:val="DLTableText"/>
              <w:widowControl w:val="0"/>
            </w:pPr>
            <w:r w:rsidRPr="000162EB">
              <w:t>Version</w:t>
            </w:r>
          </w:p>
        </w:tc>
        <w:tc>
          <w:tcPr>
            <w:tcW w:w="2267" w:type="dxa"/>
            <w:vAlign w:val="center"/>
          </w:tcPr>
          <w:p w:rsidR="00436817" w:rsidRDefault="00E70384" w:rsidP="00347B43">
            <w:pPr>
              <w:pStyle w:val="DLTableText"/>
              <w:widowControl w:val="0"/>
            </w:pPr>
            <w:r>
              <w:t>1.</w:t>
            </w:r>
            <w:r w:rsidR="00D66073">
              <w:t>0</w:t>
            </w:r>
          </w:p>
        </w:tc>
      </w:tr>
      <w:tr w:rsidR="002176E2" w:rsidRPr="00BF196D" w:rsidTr="00265BAA">
        <w:trPr>
          <w:trHeight w:val="144"/>
          <w:jc w:val="center"/>
        </w:trPr>
        <w:tc>
          <w:tcPr>
            <w:tcW w:w="668" w:type="dxa"/>
            <w:tcMar>
              <w:top w:w="43" w:type="dxa"/>
              <w:left w:w="72" w:type="dxa"/>
              <w:bottom w:w="29" w:type="dxa"/>
              <w:right w:w="72" w:type="dxa"/>
            </w:tcMar>
            <w:vAlign w:val="center"/>
          </w:tcPr>
          <w:p w:rsidR="002176E2" w:rsidRPr="000162EB" w:rsidRDefault="002176E2" w:rsidP="00347B43">
            <w:pPr>
              <w:pStyle w:val="DLTableText"/>
              <w:widowControl w:val="0"/>
            </w:pPr>
          </w:p>
        </w:tc>
        <w:tc>
          <w:tcPr>
            <w:tcW w:w="2009" w:type="dxa"/>
            <w:tcMar>
              <w:top w:w="43" w:type="dxa"/>
              <w:left w:w="72" w:type="dxa"/>
              <w:right w:w="72" w:type="dxa"/>
            </w:tcMar>
            <w:vAlign w:val="center"/>
          </w:tcPr>
          <w:p w:rsidR="002176E2" w:rsidRDefault="002176E2" w:rsidP="00347B43">
            <w:pPr>
              <w:pStyle w:val="DLTableText"/>
              <w:widowControl w:val="0"/>
            </w:pPr>
            <w:r>
              <w:t>11/09/2009</w:t>
            </w:r>
          </w:p>
        </w:tc>
        <w:tc>
          <w:tcPr>
            <w:tcW w:w="960" w:type="dxa"/>
            <w:tcMar>
              <w:top w:w="43" w:type="dxa"/>
              <w:left w:w="72" w:type="dxa"/>
              <w:right w:w="72" w:type="dxa"/>
            </w:tcMar>
            <w:vAlign w:val="center"/>
          </w:tcPr>
          <w:p w:rsidR="002176E2" w:rsidRDefault="002176E2" w:rsidP="00347B43">
            <w:pPr>
              <w:pStyle w:val="DLTableText"/>
              <w:widowControl w:val="0"/>
            </w:pPr>
          </w:p>
        </w:tc>
        <w:tc>
          <w:tcPr>
            <w:tcW w:w="5909" w:type="dxa"/>
            <w:gridSpan w:val="3"/>
            <w:tcMar>
              <w:top w:w="43" w:type="dxa"/>
              <w:left w:w="72" w:type="dxa"/>
              <w:right w:w="72" w:type="dxa"/>
            </w:tcMar>
            <w:vAlign w:val="center"/>
          </w:tcPr>
          <w:p w:rsidR="002176E2" w:rsidRDefault="002176E2" w:rsidP="00347B43">
            <w:pPr>
              <w:pStyle w:val="DLTableText"/>
              <w:widowControl w:val="0"/>
            </w:pPr>
            <w:r>
              <w:t>Updated with implementation details of Encryption</w:t>
            </w:r>
            <w:r w:rsidR="008D36DC">
              <w:t xml:space="preserve"> along with encryption diagrams</w:t>
            </w:r>
          </w:p>
        </w:tc>
      </w:tr>
      <w:tr w:rsidR="008B7220" w:rsidRPr="00BF196D" w:rsidTr="00265BAA">
        <w:trPr>
          <w:trHeight w:val="144"/>
          <w:jc w:val="center"/>
        </w:trPr>
        <w:tc>
          <w:tcPr>
            <w:tcW w:w="668" w:type="dxa"/>
            <w:tcMar>
              <w:top w:w="43" w:type="dxa"/>
              <w:left w:w="72" w:type="dxa"/>
              <w:bottom w:w="29" w:type="dxa"/>
              <w:right w:w="72" w:type="dxa"/>
            </w:tcMar>
            <w:vAlign w:val="center"/>
          </w:tcPr>
          <w:p w:rsidR="008B7220" w:rsidRPr="000162EB" w:rsidRDefault="008B7220" w:rsidP="00347B43">
            <w:pPr>
              <w:pStyle w:val="DLTableText"/>
              <w:widowControl w:val="0"/>
            </w:pPr>
          </w:p>
        </w:tc>
        <w:tc>
          <w:tcPr>
            <w:tcW w:w="2009" w:type="dxa"/>
            <w:tcMar>
              <w:top w:w="43" w:type="dxa"/>
              <w:left w:w="72" w:type="dxa"/>
              <w:right w:w="72" w:type="dxa"/>
            </w:tcMar>
            <w:vAlign w:val="center"/>
          </w:tcPr>
          <w:p w:rsidR="008B7220" w:rsidRDefault="008B7220" w:rsidP="00347B43">
            <w:pPr>
              <w:pStyle w:val="DLTableText"/>
              <w:widowControl w:val="0"/>
            </w:pPr>
            <w:r>
              <w:t>11/22/2009</w:t>
            </w:r>
          </w:p>
        </w:tc>
        <w:tc>
          <w:tcPr>
            <w:tcW w:w="960" w:type="dxa"/>
            <w:tcMar>
              <w:top w:w="43" w:type="dxa"/>
              <w:left w:w="72" w:type="dxa"/>
              <w:right w:w="72" w:type="dxa"/>
            </w:tcMar>
            <w:vAlign w:val="center"/>
          </w:tcPr>
          <w:p w:rsidR="008B7220" w:rsidRDefault="008B7220" w:rsidP="00347B43">
            <w:pPr>
              <w:pStyle w:val="DLTableText"/>
              <w:widowControl w:val="0"/>
            </w:pPr>
          </w:p>
        </w:tc>
        <w:tc>
          <w:tcPr>
            <w:tcW w:w="5909" w:type="dxa"/>
            <w:gridSpan w:val="3"/>
            <w:tcMar>
              <w:top w:w="43" w:type="dxa"/>
              <w:left w:w="72" w:type="dxa"/>
              <w:right w:w="72" w:type="dxa"/>
            </w:tcMar>
            <w:vAlign w:val="center"/>
          </w:tcPr>
          <w:p w:rsidR="008B7220" w:rsidRDefault="008B7220" w:rsidP="00347B43">
            <w:pPr>
              <w:pStyle w:val="DLTableText"/>
              <w:widowControl w:val="0"/>
            </w:pPr>
            <w:r>
              <w:t>Updated Login, Encryption, Decryption, and Help Screenshots</w:t>
            </w:r>
          </w:p>
        </w:tc>
      </w:tr>
      <w:tr w:rsidR="00635C92" w:rsidRPr="00BF196D" w:rsidTr="00265BAA">
        <w:trPr>
          <w:trHeight w:val="144"/>
          <w:jc w:val="center"/>
        </w:trPr>
        <w:tc>
          <w:tcPr>
            <w:tcW w:w="668" w:type="dxa"/>
            <w:tcMar>
              <w:top w:w="43" w:type="dxa"/>
              <w:left w:w="72" w:type="dxa"/>
              <w:bottom w:w="29" w:type="dxa"/>
              <w:right w:w="72" w:type="dxa"/>
            </w:tcMar>
            <w:vAlign w:val="center"/>
          </w:tcPr>
          <w:p w:rsidR="00635C92" w:rsidRPr="000162EB" w:rsidRDefault="00635C92" w:rsidP="00347B43">
            <w:pPr>
              <w:pStyle w:val="DLTableText"/>
              <w:widowControl w:val="0"/>
            </w:pPr>
          </w:p>
        </w:tc>
        <w:tc>
          <w:tcPr>
            <w:tcW w:w="2009" w:type="dxa"/>
            <w:tcMar>
              <w:top w:w="43" w:type="dxa"/>
              <w:left w:w="72" w:type="dxa"/>
              <w:right w:w="72" w:type="dxa"/>
            </w:tcMar>
            <w:vAlign w:val="center"/>
          </w:tcPr>
          <w:p w:rsidR="00635C92" w:rsidRDefault="00635C92" w:rsidP="00347B43">
            <w:pPr>
              <w:pStyle w:val="DLTableText"/>
              <w:widowControl w:val="0"/>
            </w:pPr>
            <w:r>
              <w:t>11/22/2009</w:t>
            </w:r>
          </w:p>
        </w:tc>
        <w:tc>
          <w:tcPr>
            <w:tcW w:w="960" w:type="dxa"/>
            <w:tcMar>
              <w:top w:w="43" w:type="dxa"/>
              <w:left w:w="72" w:type="dxa"/>
              <w:right w:w="72" w:type="dxa"/>
            </w:tcMar>
            <w:vAlign w:val="center"/>
          </w:tcPr>
          <w:p w:rsidR="00635C92" w:rsidRDefault="00635C92" w:rsidP="00347B43">
            <w:pPr>
              <w:pStyle w:val="DLTableText"/>
              <w:widowControl w:val="0"/>
            </w:pPr>
          </w:p>
        </w:tc>
        <w:tc>
          <w:tcPr>
            <w:tcW w:w="5909" w:type="dxa"/>
            <w:gridSpan w:val="3"/>
            <w:tcMar>
              <w:top w:w="43" w:type="dxa"/>
              <w:left w:w="72" w:type="dxa"/>
              <w:right w:w="72" w:type="dxa"/>
            </w:tcMar>
            <w:vAlign w:val="center"/>
          </w:tcPr>
          <w:p w:rsidR="00635C92" w:rsidRDefault="00635C92" w:rsidP="00347B43">
            <w:pPr>
              <w:pStyle w:val="DLTableText"/>
              <w:widowControl w:val="0"/>
            </w:pPr>
            <w:r>
              <w:t>Add</w:t>
            </w:r>
            <w:r w:rsidR="00F14344">
              <w:t>ed</w:t>
            </w:r>
            <w:r>
              <w:t xml:space="preserve"> Java Virtual Machine constraint</w:t>
            </w:r>
          </w:p>
        </w:tc>
      </w:tr>
      <w:tr w:rsidR="00F14344" w:rsidRPr="00BF196D" w:rsidTr="00265BAA">
        <w:trPr>
          <w:trHeight w:val="144"/>
          <w:jc w:val="center"/>
        </w:trPr>
        <w:tc>
          <w:tcPr>
            <w:tcW w:w="668" w:type="dxa"/>
            <w:tcMar>
              <w:top w:w="43" w:type="dxa"/>
              <w:left w:w="72" w:type="dxa"/>
              <w:bottom w:w="29" w:type="dxa"/>
              <w:right w:w="72" w:type="dxa"/>
            </w:tcMar>
            <w:vAlign w:val="center"/>
          </w:tcPr>
          <w:p w:rsidR="00F14344" w:rsidRPr="000162EB" w:rsidRDefault="00F14344" w:rsidP="00347B43">
            <w:pPr>
              <w:pStyle w:val="DLTableText"/>
              <w:widowControl w:val="0"/>
            </w:pPr>
          </w:p>
        </w:tc>
        <w:tc>
          <w:tcPr>
            <w:tcW w:w="2009" w:type="dxa"/>
            <w:tcMar>
              <w:top w:w="43" w:type="dxa"/>
              <w:left w:w="72" w:type="dxa"/>
              <w:right w:w="72" w:type="dxa"/>
            </w:tcMar>
            <w:vAlign w:val="center"/>
          </w:tcPr>
          <w:p w:rsidR="00F14344" w:rsidRDefault="00F14344" w:rsidP="00347B43">
            <w:pPr>
              <w:pStyle w:val="DLTableText"/>
              <w:widowControl w:val="0"/>
            </w:pPr>
            <w:r>
              <w:t>11/22/2009</w:t>
            </w:r>
          </w:p>
        </w:tc>
        <w:tc>
          <w:tcPr>
            <w:tcW w:w="960" w:type="dxa"/>
            <w:tcMar>
              <w:top w:w="43" w:type="dxa"/>
              <w:left w:w="72" w:type="dxa"/>
              <w:right w:w="72" w:type="dxa"/>
            </w:tcMar>
            <w:vAlign w:val="center"/>
          </w:tcPr>
          <w:p w:rsidR="00F14344" w:rsidRDefault="00F14344" w:rsidP="00347B43">
            <w:pPr>
              <w:pStyle w:val="DLTableText"/>
              <w:widowControl w:val="0"/>
            </w:pPr>
          </w:p>
        </w:tc>
        <w:tc>
          <w:tcPr>
            <w:tcW w:w="5909" w:type="dxa"/>
            <w:gridSpan w:val="3"/>
            <w:tcMar>
              <w:top w:w="43" w:type="dxa"/>
              <w:left w:w="72" w:type="dxa"/>
              <w:right w:w="72" w:type="dxa"/>
            </w:tcMar>
            <w:vAlign w:val="center"/>
          </w:tcPr>
          <w:p w:rsidR="00F14344" w:rsidRDefault="00F14344" w:rsidP="00347B43">
            <w:pPr>
              <w:pStyle w:val="DLTableText"/>
              <w:widowControl w:val="0"/>
            </w:pPr>
            <w:r>
              <w:t>Added Component Level Representation diagram</w:t>
            </w:r>
          </w:p>
        </w:tc>
      </w:tr>
    </w:tbl>
    <w:p w:rsidR="00044809" w:rsidRDefault="0004480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8F4703">
      <w:pPr>
        <w:autoSpaceDE w:val="0"/>
        <w:autoSpaceDN w:val="0"/>
        <w:adjustRightInd w:val="0"/>
        <w:rPr>
          <w:rFonts w:cs="Times-Roman"/>
          <w:color w:val="000000"/>
          <w:sz w:val="36"/>
          <w:szCs w:val="36"/>
        </w:rPr>
      </w:pPr>
    </w:p>
    <w:bookmarkEnd w:id="0"/>
    <w:bookmarkEnd w:id="1"/>
    <w:p w:rsidR="008F4703" w:rsidRDefault="008F4703" w:rsidP="00044809">
      <w:pPr>
        <w:autoSpaceDE w:val="0"/>
        <w:autoSpaceDN w:val="0"/>
        <w:adjustRightInd w:val="0"/>
        <w:jc w:val="center"/>
        <w:rPr>
          <w:rFonts w:cs="Times-Roman"/>
          <w:color w:val="000000"/>
          <w:sz w:val="36"/>
          <w:szCs w:val="36"/>
        </w:rPr>
      </w:pPr>
    </w:p>
    <w:p w:rsidR="008F4703" w:rsidRDefault="008F4703" w:rsidP="00044809">
      <w:pPr>
        <w:autoSpaceDE w:val="0"/>
        <w:autoSpaceDN w:val="0"/>
        <w:adjustRightInd w:val="0"/>
        <w:jc w:val="center"/>
        <w:rPr>
          <w:rFonts w:cs="Times-Roman"/>
          <w:color w:val="000000"/>
          <w:sz w:val="36"/>
          <w:szCs w:val="36"/>
        </w:rPr>
      </w:pPr>
    </w:p>
    <w:p w:rsidR="008F4703" w:rsidRPr="00FF743D" w:rsidRDefault="008F4703" w:rsidP="008F4703">
      <w:pPr>
        <w:pStyle w:val="ListParagraph"/>
        <w:numPr>
          <w:ilvl w:val="0"/>
          <w:numId w:val="19"/>
        </w:numPr>
        <w:autoSpaceDE w:val="0"/>
        <w:autoSpaceDN w:val="0"/>
        <w:adjustRightInd w:val="0"/>
        <w:rPr>
          <w:rFonts w:asciiTheme="minorHAnsi" w:hAnsiTheme="minorHAnsi" w:cs="Times-Roman"/>
          <w:b/>
          <w:color w:val="000000"/>
          <w:sz w:val="28"/>
          <w:szCs w:val="28"/>
        </w:rPr>
      </w:pPr>
      <w:r w:rsidRPr="00FF743D">
        <w:rPr>
          <w:rFonts w:asciiTheme="minorHAnsi" w:hAnsiTheme="minorHAnsi" w:cs="Times-Roman"/>
          <w:b/>
          <w:color w:val="000000"/>
          <w:sz w:val="28"/>
          <w:szCs w:val="28"/>
        </w:rPr>
        <w:t>Introduction</w:t>
      </w:r>
    </w:p>
    <w:p w:rsidR="008F4703" w:rsidRDefault="008F4703" w:rsidP="008F4703">
      <w:pPr>
        <w:pStyle w:val="ListParagraph"/>
        <w:autoSpaceDE w:val="0"/>
        <w:autoSpaceDN w:val="0"/>
        <w:adjustRightInd w:val="0"/>
        <w:rPr>
          <w:rFonts w:asciiTheme="minorHAnsi" w:hAnsiTheme="minorHAnsi" w:cs="Times-Roman"/>
          <w:color w:val="000000"/>
          <w:sz w:val="28"/>
          <w:szCs w:val="28"/>
        </w:rPr>
      </w:pPr>
    </w:p>
    <w:p w:rsidR="008F4703" w:rsidRPr="00FF743D" w:rsidRDefault="008F4703" w:rsidP="008F4703">
      <w:pPr>
        <w:pStyle w:val="ListParagraph"/>
        <w:numPr>
          <w:ilvl w:val="1"/>
          <w:numId w:val="21"/>
        </w:numPr>
        <w:autoSpaceDE w:val="0"/>
        <w:autoSpaceDN w:val="0"/>
        <w:adjustRightInd w:val="0"/>
        <w:rPr>
          <w:rFonts w:asciiTheme="minorHAnsi" w:hAnsiTheme="minorHAnsi" w:cs="Times-Roman"/>
          <w:b/>
          <w:color w:val="000000"/>
          <w:sz w:val="28"/>
          <w:szCs w:val="28"/>
        </w:rPr>
      </w:pPr>
      <w:r w:rsidRPr="00FF743D">
        <w:rPr>
          <w:rFonts w:asciiTheme="minorHAnsi" w:hAnsiTheme="minorHAnsi" w:cs="Times-Roman"/>
          <w:b/>
          <w:color w:val="000000"/>
          <w:sz w:val="28"/>
          <w:szCs w:val="28"/>
        </w:rPr>
        <w:t>Goals and Objectives</w:t>
      </w:r>
    </w:p>
    <w:p w:rsidR="008F4703" w:rsidRPr="0030790F" w:rsidRDefault="008F4703" w:rsidP="008F4703">
      <w:pPr>
        <w:pStyle w:val="ListParagraph"/>
        <w:autoSpaceDE w:val="0"/>
        <w:autoSpaceDN w:val="0"/>
        <w:adjustRightInd w:val="0"/>
        <w:ind w:left="780"/>
        <w:rPr>
          <w:rFonts w:asciiTheme="minorHAnsi" w:hAnsiTheme="minorHAnsi" w:cs="Times-Roman"/>
          <w:color w:val="000000"/>
          <w:sz w:val="24"/>
          <w:szCs w:val="24"/>
        </w:rPr>
      </w:pPr>
      <w:r w:rsidRPr="0030790F">
        <w:rPr>
          <w:rFonts w:asciiTheme="minorHAnsi" w:hAnsiTheme="minorHAnsi" w:cs="Times-Roman"/>
          <w:color w:val="000000"/>
          <w:sz w:val="24"/>
          <w:szCs w:val="24"/>
        </w:rPr>
        <w:t xml:space="preserve">The </w:t>
      </w:r>
      <w:r w:rsidR="00A727A2">
        <w:rPr>
          <w:rFonts w:asciiTheme="minorHAnsi" w:hAnsiTheme="minorHAnsi" w:cs="Times-Roman"/>
          <w:color w:val="000000"/>
          <w:sz w:val="24"/>
          <w:szCs w:val="24"/>
        </w:rPr>
        <w:t xml:space="preserve">purpose of FogWire system is </w:t>
      </w:r>
      <w:r w:rsidRPr="0030790F">
        <w:rPr>
          <w:rFonts w:asciiTheme="minorHAnsi" w:hAnsiTheme="minorHAnsi" w:cs="Times-Roman"/>
          <w:color w:val="000000"/>
          <w:sz w:val="24"/>
          <w:szCs w:val="24"/>
        </w:rPr>
        <w:t xml:space="preserve">to ensure the protected transmission of </w:t>
      </w:r>
      <w:r w:rsidR="002D2A51" w:rsidRPr="0030790F">
        <w:rPr>
          <w:rFonts w:asciiTheme="minorHAnsi" w:hAnsiTheme="minorHAnsi" w:cs="Times-Roman"/>
          <w:color w:val="000000"/>
          <w:sz w:val="24"/>
          <w:szCs w:val="24"/>
        </w:rPr>
        <w:t>electronic mail between a sender and the intended recipient. The project will encompass all the principals of the software development lifecycle from the requirements engineering</w:t>
      </w:r>
      <w:r w:rsidR="00F3152F">
        <w:rPr>
          <w:rFonts w:asciiTheme="minorHAnsi" w:hAnsiTheme="minorHAnsi" w:cs="Times-Roman"/>
          <w:color w:val="000000"/>
          <w:sz w:val="24"/>
          <w:szCs w:val="24"/>
        </w:rPr>
        <w:t xml:space="preserve"> </w:t>
      </w:r>
      <w:r w:rsidR="00A548F3">
        <w:rPr>
          <w:rFonts w:asciiTheme="minorHAnsi" w:hAnsiTheme="minorHAnsi" w:cs="Times-Roman"/>
          <w:color w:val="000000"/>
          <w:sz w:val="24"/>
          <w:szCs w:val="24"/>
        </w:rPr>
        <w:t>to</w:t>
      </w:r>
      <w:r w:rsidR="00A548F3" w:rsidRPr="0030790F">
        <w:rPr>
          <w:rFonts w:asciiTheme="minorHAnsi" w:hAnsiTheme="minorHAnsi" w:cs="Times-Roman"/>
          <w:color w:val="000000"/>
          <w:sz w:val="24"/>
          <w:szCs w:val="24"/>
        </w:rPr>
        <w:t xml:space="preserve"> design</w:t>
      </w:r>
      <w:r w:rsidR="002D2A51" w:rsidRPr="0030790F">
        <w:rPr>
          <w:rFonts w:asciiTheme="minorHAnsi" w:hAnsiTheme="minorHAnsi" w:cs="Times-Roman"/>
          <w:color w:val="000000"/>
          <w:sz w:val="24"/>
          <w:szCs w:val="24"/>
        </w:rPr>
        <w:t>, implementation, and testing of a complete function</w:t>
      </w:r>
      <w:r w:rsidR="006949BC">
        <w:rPr>
          <w:rFonts w:asciiTheme="minorHAnsi" w:hAnsiTheme="minorHAnsi" w:cs="Times-Roman"/>
          <w:color w:val="000000"/>
          <w:sz w:val="24"/>
          <w:szCs w:val="24"/>
        </w:rPr>
        <w:t>al</w:t>
      </w:r>
      <w:r w:rsidR="002D2A51" w:rsidRPr="0030790F">
        <w:rPr>
          <w:rFonts w:asciiTheme="minorHAnsi" w:hAnsiTheme="minorHAnsi" w:cs="Times-Roman"/>
          <w:color w:val="000000"/>
          <w:sz w:val="24"/>
          <w:szCs w:val="24"/>
        </w:rPr>
        <w:t xml:space="preserve"> software system. The system will use </w:t>
      </w:r>
      <w:r w:rsidR="00335E63" w:rsidRPr="0030790F">
        <w:rPr>
          <w:rFonts w:asciiTheme="minorHAnsi" w:hAnsiTheme="minorHAnsi" w:cs="Times-Roman"/>
          <w:color w:val="000000"/>
          <w:sz w:val="24"/>
          <w:szCs w:val="24"/>
        </w:rPr>
        <w:t>encryption and decryption technologies which deem</w:t>
      </w:r>
      <w:r w:rsidR="002D2A51" w:rsidRPr="0030790F">
        <w:rPr>
          <w:rFonts w:asciiTheme="minorHAnsi" w:hAnsiTheme="minorHAnsi" w:cs="Times-Roman"/>
          <w:color w:val="000000"/>
          <w:sz w:val="24"/>
          <w:szCs w:val="24"/>
        </w:rPr>
        <w:t xml:space="preserve"> the electronic mails data unusable by </w:t>
      </w:r>
      <w:r w:rsidR="00335E63" w:rsidRPr="0030790F">
        <w:rPr>
          <w:rFonts w:asciiTheme="minorHAnsi" w:hAnsiTheme="minorHAnsi" w:cs="Times-Roman"/>
          <w:color w:val="000000"/>
          <w:sz w:val="24"/>
          <w:szCs w:val="24"/>
        </w:rPr>
        <w:t>unauthorized parties.</w:t>
      </w:r>
      <w:r w:rsidR="006949BC">
        <w:rPr>
          <w:rFonts w:asciiTheme="minorHAnsi" w:hAnsiTheme="minorHAnsi" w:cs="Times-Roman"/>
          <w:color w:val="000000"/>
          <w:sz w:val="24"/>
          <w:szCs w:val="24"/>
        </w:rPr>
        <w:t xml:space="preserve"> The software will allow authorized parties to securely transmit data between each other.</w:t>
      </w:r>
    </w:p>
    <w:p w:rsidR="002D2A51" w:rsidRPr="008F4703" w:rsidRDefault="002D2A51" w:rsidP="008F4703">
      <w:pPr>
        <w:pStyle w:val="ListParagraph"/>
        <w:autoSpaceDE w:val="0"/>
        <w:autoSpaceDN w:val="0"/>
        <w:adjustRightInd w:val="0"/>
        <w:ind w:left="780"/>
        <w:rPr>
          <w:rFonts w:asciiTheme="minorHAnsi" w:hAnsiTheme="minorHAnsi" w:cs="Times-Roman"/>
          <w:color w:val="000000"/>
          <w:sz w:val="28"/>
          <w:szCs w:val="28"/>
        </w:rPr>
      </w:pPr>
    </w:p>
    <w:p w:rsidR="008F4703" w:rsidRPr="00FF743D" w:rsidRDefault="00335E63" w:rsidP="008F4703">
      <w:pPr>
        <w:pStyle w:val="ListParagraph"/>
        <w:numPr>
          <w:ilvl w:val="1"/>
          <w:numId w:val="21"/>
        </w:numPr>
        <w:autoSpaceDE w:val="0"/>
        <w:autoSpaceDN w:val="0"/>
        <w:adjustRightInd w:val="0"/>
        <w:rPr>
          <w:rFonts w:asciiTheme="minorHAnsi" w:hAnsiTheme="minorHAnsi" w:cs="Times-Roman"/>
          <w:b/>
          <w:color w:val="000000"/>
          <w:sz w:val="28"/>
          <w:szCs w:val="28"/>
        </w:rPr>
      </w:pPr>
      <w:r w:rsidRPr="00FF743D">
        <w:rPr>
          <w:rFonts w:asciiTheme="minorHAnsi" w:hAnsiTheme="minorHAnsi" w:cs="Times-Roman"/>
          <w:b/>
          <w:color w:val="000000"/>
          <w:sz w:val="28"/>
          <w:szCs w:val="28"/>
        </w:rPr>
        <w:t>System Statement of Scope</w:t>
      </w:r>
    </w:p>
    <w:p w:rsidR="00335E63" w:rsidRPr="0030790F" w:rsidRDefault="006031CE" w:rsidP="00335E63">
      <w:pPr>
        <w:pStyle w:val="ListParagraph"/>
        <w:autoSpaceDE w:val="0"/>
        <w:autoSpaceDN w:val="0"/>
        <w:adjustRightInd w:val="0"/>
        <w:ind w:left="780"/>
        <w:rPr>
          <w:rFonts w:asciiTheme="minorHAnsi" w:hAnsiTheme="minorHAnsi" w:cs="Times-Roman"/>
          <w:color w:val="000000"/>
          <w:sz w:val="24"/>
          <w:szCs w:val="24"/>
        </w:rPr>
      </w:pPr>
      <w:r w:rsidRPr="0030790F">
        <w:rPr>
          <w:rFonts w:asciiTheme="minorHAnsi" w:hAnsiTheme="minorHAnsi" w:cs="Times-Roman"/>
          <w:color w:val="000000"/>
          <w:sz w:val="24"/>
          <w:szCs w:val="24"/>
        </w:rPr>
        <w:t xml:space="preserve">FogWire is a desktop application which </w:t>
      </w:r>
      <w:r w:rsidR="00A475F8" w:rsidRPr="0030790F">
        <w:rPr>
          <w:rFonts w:asciiTheme="minorHAnsi" w:hAnsiTheme="minorHAnsi" w:cs="Times-Roman"/>
          <w:color w:val="000000"/>
          <w:sz w:val="24"/>
          <w:szCs w:val="24"/>
        </w:rPr>
        <w:t xml:space="preserve">transforms electronic mail data into indecipherable text. A user with any knowledge of electronic mail applications can use the FogWire system. Upon first execution of the application, the user will enter profile information which will be stored. Only authorized users will have access to the system. The user interface will allow users to easily navigate through the process of encrypting or decrypting their electronic mail data. </w:t>
      </w:r>
    </w:p>
    <w:p w:rsidR="00A475F8" w:rsidRPr="0030790F" w:rsidRDefault="00A475F8" w:rsidP="00335E63">
      <w:pPr>
        <w:pStyle w:val="ListParagraph"/>
        <w:autoSpaceDE w:val="0"/>
        <w:autoSpaceDN w:val="0"/>
        <w:adjustRightInd w:val="0"/>
        <w:ind w:left="780"/>
        <w:rPr>
          <w:rFonts w:asciiTheme="minorHAnsi" w:hAnsiTheme="minorHAnsi" w:cs="Times-Roman"/>
          <w:color w:val="000000"/>
          <w:sz w:val="24"/>
          <w:szCs w:val="24"/>
        </w:rPr>
      </w:pPr>
    </w:p>
    <w:p w:rsidR="00335E63" w:rsidRPr="0030790F" w:rsidRDefault="00A475F8" w:rsidP="00A475F8">
      <w:pPr>
        <w:pStyle w:val="ListParagraph"/>
        <w:autoSpaceDE w:val="0"/>
        <w:autoSpaceDN w:val="0"/>
        <w:adjustRightInd w:val="0"/>
        <w:ind w:left="780"/>
        <w:rPr>
          <w:rFonts w:asciiTheme="minorHAnsi" w:hAnsiTheme="minorHAnsi" w:cs="Times-Roman"/>
          <w:color w:val="000000"/>
          <w:sz w:val="24"/>
          <w:szCs w:val="24"/>
        </w:rPr>
      </w:pPr>
      <w:r w:rsidRPr="0030790F">
        <w:rPr>
          <w:rFonts w:asciiTheme="minorHAnsi" w:hAnsiTheme="minorHAnsi" w:cs="Times-Roman"/>
          <w:color w:val="000000"/>
          <w:sz w:val="24"/>
          <w:szCs w:val="24"/>
        </w:rPr>
        <w:t xml:space="preserve">Encryption data will be entered using copy/paste, free-text or </w:t>
      </w:r>
      <w:r w:rsidR="00635C92">
        <w:rPr>
          <w:rFonts w:asciiTheme="minorHAnsi" w:hAnsiTheme="minorHAnsi" w:cs="Times-Roman"/>
          <w:color w:val="000000"/>
          <w:sz w:val="24"/>
          <w:szCs w:val="24"/>
        </w:rPr>
        <w:t xml:space="preserve">text </w:t>
      </w:r>
      <w:r w:rsidRPr="0030790F">
        <w:rPr>
          <w:rFonts w:asciiTheme="minorHAnsi" w:hAnsiTheme="minorHAnsi" w:cs="Times-Roman"/>
          <w:color w:val="000000"/>
          <w:sz w:val="24"/>
          <w:szCs w:val="24"/>
        </w:rPr>
        <w:t>file upload functionalities and a Graphical User Interface (GUI). Decryption data will be entered using a file upload functionality o</w:t>
      </w:r>
      <w:r w:rsidR="00ED6AFB">
        <w:rPr>
          <w:rFonts w:asciiTheme="minorHAnsi" w:hAnsiTheme="minorHAnsi" w:cs="Times-Roman"/>
          <w:color w:val="000000"/>
          <w:sz w:val="24"/>
          <w:szCs w:val="24"/>
        </w:rPr>
        <w:t>f the encrypted text file</w:t>
      </w:r>
      <w:r w:rsidRPr="0030790F">
        <w:rPr>
          <w:rFonts w:asciiTheme="minorHAnsi" w:hAnsiTheme="minorHAnsi" w:cs="Times-Roman"/>
          <w:color w:val="000000"/>
          <w:sz w:val="24"/>
          <w:szCs w:val="24"/>
        </w:rPr>
        <w:t xml:space="preserve">. Output will </w:t>
      </w:r>
      <w:del w:id="2" w:author="Valued Acer Customer" w:date="2009-11-30T16:32:00Z">
        <w:r w:rsidRPr="0030790F" w:rsidDel="00A548F3">
          <w:rPr>
            <w:rFonts w:asciiTheme="minorHAnsi" w:hAnsiTheme="minorHAnsi" w:cs="Times-Roman"/>
            <w:color w:val="000000"/>
            <w:sz w:val="24"/>
            <w:szCs w:val="24"/>
          </w:rPr>
          <w:delText xml:space="preserve">either </w:delText>
        </w:r>
      </w:del>
      <w:r w:rsidRPr="0030790F">
        <w:rPr>
          <w:rFonts w:asciiTheme="minorHAnsi" w:hAnsiTheme="minorHAnsi" w:cs="Times-Roman"/>
          <w:color w:val="000000"/>
          <w:sz w:val="24"/>
          <w:szCs w:val="24"/>
        </w:rPr>
        <w:t>be stored in a file to a local drive</w:t>
      </w:r>
      <w:del w:id="3" w:author="Valued Acer Customer" w:date="2009-11-30T16:32:00Z">
        <w:r w:rsidRPr="0030790F" w:rsidDel="00A548F3">
          <w:rPr>
            <w:rFonts w:asciiTheme="minorHAnsi" w:hAnsiTheme="minorHAnsi" w:cs="Times-Roman"/>
            <w:color w:val="000000"/>
            <w:sz w:val="24"/>
            <w:szCs w:val="24"/>
          </w:rPr>
          <w:delText xml:space="preserve"> or displayed on the GUI. </w:delText>
        </w:r>
      </w:del>
      <w:ins w:id="4" w:author="Sharlot, Dmitry" w:date="2009-11-30T08:11:00Z">
        <w:del w:id="5" w:author="Valued Acer Customer" w:date="2009-11-30T16:32:00Z">
          <w:r w:rsidR="00B7742E" w:rsidDel="00A548F3">
            <w:rPr>
              <w:rFonts w:asciiTheme="minorHAnsi" w:hAnsiTheme="minorHAnsi" w:cs="Times-Roman"/>
              <w:color w:val="000000"/>
              <w:sz w:val="24"/>
              <w:szCs w:val="24"/>
            </w:rPr>
            <w:delText xml:space="preserve"> Should this just be stored as a file?</w:delText>
          </w:r>
        </w:del>
      </w:ins>
    </w:p>
    <w:p w:rsidR="00A475F8" w:rsidRPr="0030790F" w:rsidRDefault="00A475F8" w:rsidP="00A475F8">
      <w:pPr>
        <w:pStyle w:val="ListParagraph"/>
        <w:autoSpaceDE w:val="0"/>
        <w:autoSpaceDN w:val="0"/>
        <w:adjustRightInd w:val="0"/>
        <w:ind w:left="780"/>
        <w:rPr>
          <w:rFonts w:asciiTheme="minorHAnsi" w:hAnsiTheme="minorHAnsi" w:cs="Times-Roman"/>
          <w:color w:val="000000"/>
          <w:sz w:val="24"/>
          <w:szCs w:val="24"/>
        </w:rPr>
      </w:pPr>
    </w:p>
    <w:p w:rsidR="00A475F8" w:rsidRPr="0030790F" w:rsidRDefault="00A475F8" w:rsidP="00A475F8">
      <w:pPr>
        <w:pStyle w:val="ListParagraph"/>
        <w:autoSpaceDE w:val="0"/>
        <w:autoSpaceDN w:val="0"/>
        <w:adjustRightInd w:val="0"/>
        <w:ind w:left="780"/>
        <w:rPr>
          <w:rFonts w:asciiTheme="minorHAnsi" w:hAnsiTheme="minorHAnsi" w:cs="Times-Roman"/>
          <w:color w:val="000000"/>
          <w:sz w:val="24"/>
          <w:szCs w:val="24"/>
        </w:rPr>
      </w:pPr>
      <w:r w:rsidRPr="0030790F">
        <w:rPr>
          <w:rFonts w:asciiTheme="minorHAnsi" w:hAnsiTheme="minorHAnsi" w:cs="Times-Roman"/>
          <w:color w:val="000000"/>
          <w:sz w:val="24"/>
          <w:szCs w:val="24"/>
        </w:rPr>
        <w:t>Information stored about the user includes:</w:t>
      </w:r>
    </w:p>
    <w:p w:rsidR="00A475F8" w:rsidRPr="0030790F" w:rsidRDefault="00A475F8" w:rsidP="00FC40DF">
      <w:pPr>
        <w:pStyle w:val="ListParagraph"/>
        <w:numPr>
          <w:ilvl w:val="0"/>
          <w:numId w:val="22"/>
        </w:numPr>
        <w:autoSpaceDE w:val="0"/>
        <w:autoSpaceDN w:val="0"/>
        <w:adjustRightInd w:val="0"/>
        <w:rPr>
          <w:rFonts w:asciiTheme="minorHAnsi" w:hAnsiTheme="minorHAnsi" w:cs="Times-Roman"/>
          <w:color w:val="000000"/>
          <w:sz w:val="24"/>
          <w:szCs w:val="24"/>
        </w:rPr>
      </w:pPr>
      <w:r w:rsidRPr="0030790F">
        <w:rPr>
          <w:rFonts w:asciiTheme="minorHAnsi" w:hAnsiTheme="minorHAnsi" w:cs="Times-Roman"/>
          <w:color w:val="000000"/>
          <w:sz w:val="24"/>
          <w:szCs w:val="24"/>
        </w:rPr>
        <w:t>First Name</w:t>
      </w:r>
    </w:p>
    <w:p w:rsidR="00FC40DF" w:rsidRPr="0030790F" w:rsidRDefault="00FC40DF" w:rsidP="00FC40DF">
      <w:pPr>
        <w:pStyle w:val="ListParagraph"/>
        <w:numPr>
          <w:ilvl w:val="0"/>
          <w:numId w:val="22"/>
        </w:numPr>
        <w:autoSpaceDE w:val="0"/>
        <w:autoSpaceDN w:val="0"/>
        <w:adjustRightInd w:val="0"/>
        <w:rPr>
          <w:rFonts w:asciiTheme="minorHAnsi" w:hAnsiTheme="minorHAnsi" w:cs="Times-Roman"/>
          <w:color w:val="000000"/>
          <w:sz w:val="24"/>
          <w:szCs w:val="24"/>
        </w:rPr>
      </w:pPr>
      <w:r w:rsidRPr="0030790F">
        <w:rPr>
          <w:rFonts w:asciiTheme="minorHAnsi" w:hAnsiTheme="minorHAnsi" w:cs="Times-Roman"/>
          <w:color w:val="000000"/>
          <w:sz w:val="24"/>
          <w:szCs w:val="24"/>
        </w:rPr>
        <w:t>Last Name</w:t>
      </w:r>
    </w:p>
    <w:p w:rsidR="00FC40DF" w:rsidRPr="0030790F" w:rsidRDefault="00FC40DF" w:rsidP="00FC40DF">
      <w:pPr>
        <w:pStyle w:val="ListParagraph"/>
        <w:numPr>
          <w:ilvl w:val="0"/>
          <w:numId w:val="22"/>
        </w:numPr>
        <w:autoSpaceDE w:val="0"/>
        <w:autoSpaceDN w:val="0"/>
        <w:adjustRightInd w:val="0"/>
        <w:rPr>
          <w:rFonts w:asciiTheme="minorHAnsi" w:hAnsiTheme="minorHAnsi" w:cs="Times-Roman"/>
          <w:color w:val="000000"/>
          <w:sz w:val="24"/>
          <w:szCs w:val="24"/>
        </w:rPr>
      </w:pPr>
      <w:r w:rsidRPr="0030790F">
        <w:rPr>
          <w:rFonts w:asciiTheme="minorHAnsi" w:hAnsiTheme="minorHAnsi" w:cs="Times-Roman"/>
          <w:color w:val="000000"/>
          <w:sz w:val="24"/>
          <w:szCs w:val="24"/>
        </w:rPr>
        <w:t>Email Address</w:t>
      </w:r>
    </w:p>
    <w:p w:rsidR="00A475F8" w:rsidRDefault="00FC40DF" w:rsidP="00FC40DF">
      <w:pPr>
        <w:pStyle w:val="ListParagraph"/>
        <w:numPr>
          <w:ilvl w:val="0"/>
          <w:numId w:val="22"/>
        </w:numPr>
        <w:autoSpaceDE w:val="0"/>
        <w:autoSpaceDN w:val="0"/>
        <w:adjustRightInd w:val="0"/>
        <w:rPr>
          <w:rFonts w:asciiTheme="minorHAnsi" w:hAnsiTheme="minorHAnsi" w:cs="Times-Roman"/>
          <w:color w:val="000000"/>
          <w:sz w:val="24"/>
          <w:szCs w:val="24"/>
        </w:rPr>
      </w:pPr>
      <w:r w:rsidRPr="0030790F">
        <w:rPr>
          <w:rFonts w:asciiTheme="minorHAnsi" w:hAnsiTheme="minorHAnsi" w:cs="Times-Roman"/>
          <w:color w:val="000000"/>
          <w:sz w:val="24"/>
          <w:szCs w:val="24"/>
        </w:rPr>
        <w:t xml:space="preserve">Public Key </w:t>
      </w:r>
    </w:p>
    <w:p w:rsidR="00ED6AFB" w:rsidRPr="0030790F" w:rsidRDefault="00ED6AFB" w:rsidP="00FC40DF">
      <w:pPr>
        <w:pStyle w:val="ListParagraph"/>
        <w:numPr>
          <w:ilvl w:val="0"/>
          <w:numId w:val="22"/>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 xml:space="preserve">Private Key </w:t>
      </w:r>
      <w:ins w:id="6" w:author="Sharlot, Dmitry" w:date="2009-11-30T08:12:00Z">
        <w:r w:rsidR="00B7742E">
          <w:rPr>
            <w:rFonts w:asciiTheme="minorHAnsi" w:hAnsiTheme="minorHAnsi" w:cs="Times-Roman"/>
            <w:color w:val="000000"/>
            <w:sz w:val="24"/>
            <w:szCs w:val="24"/>
          </w:rPr>
          <w:t xml:space="preserve"> </w:t>
        </w:r>
        <w:del w:id="7" w:author="Valued Acer Customer" w:date="2009-11-30T16:32:00Z">
          <w:r w:rsidR="00B7742E" w:rsidDel="00A548F3">
            <w:rPr>
              <w:rFonts w:asciiTheme="minorHAnsi" w:hAnsiTheme="minorHAnsi" w:cs="Times-Roman"/>
              <w:color w:val="000000"/>
              <w:sz w:val="24"/>
              <w:szCs w:val="24"/>
            </w:rPr>
            <w:delText>Ricardo we still good on this? We have both Public and Private keys to store correct?</w:delText>
          </w:r>
        </w:del>
      </w:ins>
    </w:p>
    <w:p w:rsidR="00FC40DF" w:rsidRDefault="00FC40DF" w:rsidP="00FC40DF">
      <w:pPr>
        <w:autoSpaceDE w:val="0"/>
        <w:autoSpaceDN w:val="0"/>
        <w:adjustRightInd w:val="0"/>
        <w:rPr>
          <w:rFonts w:asciiTheme="minorHAnsi" w:hAnsiTheme="minorHAnsi" w:cs="Times-Roman"/>
          <w:color w:val="000000"/>
          <w:sz w:val="28"/>
          <w:szCs w:val="28"/>
        </w:rPr>
      </w:pPr>
    </w:p>
    <w:p w:rsidR="00FF743D" w:rsidRPr="00FF743D" w:rsidRDefault="00FF743D" w:rsidP="007B1E9A">
      <w:pPr>
        <w:pStyle w:val="ListParagraph"/>
        <w:numPr>
          <w:ilvl w:val="1"/>
          <w:numId w:val="21"/>
        </w:numPr>
        <w:autoSpaceDE w:val="0"/>
        <w:autoSpaceDN w:val="0"/>
        <w:adjustRightInd w:val="0"/>
        <w:rPr>
          <w:rFonts w:asciiTheme="minorHAnsi" w:hAnsiTheme="minorHAnsi" w:cs="Times-Roman"/>
          <w:b/>
          <w:color w:val="000000"/>
          <w:sz w:val="28"/>
          <w:szCs w:val="28"/>
        </w:rPr>
      </w:pPr>
      <w:r w:rsidRPr="00FF743D">
        <w:rPr>
          <w:rFonts w:asciiTheme="minorHAnsi" w:hAnsiTheme="minorHAnsi" w:cs="Times-Roman"/>
          <w:b/>
          <w:color w:val="000000"/>
          <w:sz w:val="28"/>
          <w:szCs w:val="28"/>
        </w:rPr>
        <w:t>System Context</w:t>
      </w:r>
    </w:p>
    <w:p w:rsidR="00635C92" w:rsidRDefault="00FC40DF" w:rsidP="00FF743D">
      <w:pPr>
        <w:pStyle w:val="ListParagraph"/>
        <w:autoSpaceDE w:val="0"/>
        <w:autoSpaceDN w:val="0"/>
        <w:adjustRightInd w:val="0"/>
        <w:ind w:left="780"/>
        <w:rPr>
          <w:rFonts w:asciiTheme="minorHAnsi" w:hAnsiTheme="minorHAnsi" w:cs="Times-Roman"/>
          <w:color w:val="000000"/>
          <w:sz w:val="24"/>
          <w:szCs w:val="24"/>
        </w:rPr>
      </w:pPr>
      <w:r w:rsidRPr="0030790F">
        <w:rPr>
          <w:rFonts w:asciiTheme="minorHAnsi" w:hAnsiTheme="minorHAnsi" w:cs="Times-Roman"/>
          <w:color w:val="000000"/>
          <w:sz w:val="24"/>
          <w:szCs w:val="24"/>
        </w:rPr>
        <w:t>FogWire is presented as an application which will be used by any general computer user to securely transmit data</w:t>
      </w:r>
      <w:r w:rsidR="00A475F8" w:rsidRPr="0030790F">
        <w:rPr>
          <w:rFonts w:asciiTheme="minorHAnsi" w:hAnsiTheme="minorHAnsi" w:cs="Times-Roman"/>
          <w:color w:val="000000"/>
          <w:sz w:val="24"/>
          <w:szCs w:val="24"/>
        </w:rPr>
        <w:t xml:space="preserve"> </w:t>
      </w:r>
      <w:r w:rsidR="00FB3D12" w:rsidRPr="0030790F">
        <w:rPr>
          <w:rFonts w:asciiTheme="minorHAnsi" w:hAnsiTheme="minorHAnsi" w:cs="Times-Roman"/>
          <w:color w:val="000000"/>
          <w:sz w:val="24"/>
          <w:szCs w:val="24"/>
        </w:rPr>
        <w:t xml:space="preserve">to any other general computer user via electronic mail. It is a user friendly application which will not require </w:t>
      </w:r>
      <w:r w:rsidR="00FF743D" w:rsidRPr="0030790F">
        <w:rPr>
          <w:rFonts w:asciiTheme="minorHAnsi" w:hAnsiTheme="minorHAnsi" w:cs="Times-Roman"/>
          <w:color w:val="000000"/>
          <w:sz w:val="24"/>
          <w:szCs w:val="24"/>
        </w:rPr>
        <w:t xml:space="preserve">any </w:t>
      </w:r>
      <w:r w:rsidR="00FB3D12" w:rsidRPr="0030790F">
        <w:rPr>
          <w:rFonts w:asciiTheme="minorHAnsi" w:hAnsiTheme="minorHAnsi" w:cs="Times-Roman"/>
          <w:color w:val="000000"/>
          <w:sz w:val="24"/>
          <w:szCs w:val="24"/>
        </w:rPr>
        <w:t>training in order for the user to successfully accomplish her/her desired task</w:t>
      </w:r>
      <w:r w:rsidR="007634C2" w:rsidRPr="0030790F">
        <w:rPr>
          <w:rFonts w:asciiTheme="minorHAnsi" w:hAnsiTheme="minorHAnsi" w:cs="Times-Roman"/>
          <w:color w:val="000000"/>
          <w:sz w:val="24"/>
          <w:szCs w:val="24"/>
        </w:rPr>
        <w:t>.</w:t>
      </w:r>
    </w:p>
    <w:p w:rsidR="00635C92" w:rsidRPr="0030790F" w:rsidRDefault="00635C92" w:rsidP="00FF743D">
      <w:pPr>
        <w:pStyle w:val="ListParagraph"/>
        <w:autoSpaceDE w:val="0"/>
        <w:autoSpaceDN w:val="0"/>
        <w:adjustRightInd w:val="0"/>
        <w:ind w:left="780"/>
        <w:rPr>
          <w:rFonts w:asciiTheme="minorHAnsi" w:hAnsiTheme="minorHAnsi" w:cs="Times-Roman"/>
          <w:color w:val="000000"/>
          <w:sz w:val="24"/>
          <w:szCs w:val="24"/>
        </w:rPr>
      </w:pPr>
    </w:p>
    <w:p w:rsidR="007B1E9A" w:rsidRPr="0030790F" w:rsidRDefault="007B1E9A" w:rsidP="007B1E9A">
      <w:pPr>
        <w:pStyle w:val="ListParagraph"/>
        <w:autoSpaceDE w:val="0"/>
        <w:autoSpaceDN w:val="0"/>
        <w:adjustRightInd w:val="0"/>
        <w:ind w:left="780"/>
        <w:rPr>
          <w:rFonts w:asciiTheme="minorHAnsi" w:hAnsiTheme="minorHAnsi" w:cs="Times-Roman"/>
          <w:b/>
          <w:color w:val="000000"/>
          <w:sz w:val="24"/>
          <w:szCs w:val="24"/>
        </w:rPr>
      </w:pPr>
      <w:r w:rsidRPr="0030790F">
        <w:rPr>
          <w:rFonts w:asciiTheme="minorHAnsi" w:hAnsiTheme="minorHAnsi" w:cs="Times-Roman"/>
          <w:b/>
          <w:color w:val="000000"/>
          <w:sz w:val="24"/>
          <w:szCs w:val="24"/>
        </w:rPr>
        <w:t xml:space="preserve">Potential Users </w:t>
      </w:r>
    </w:p>
    <w:p w:rsidR="007B1E9A" w:rsidRPr="0030790F" w:rsidRDefault="007B1E9A" w:rsidP="007B1E9A">
      <w:pPr>
        <w:pStyle w:val="ListParagraph"/>
        <w:autoSpaceDE w:val="0"/>
        <w:autoSpaceDN w:val="0"/>
        <w:adjustRightInd w:val="0"/>
        <w:ind w:left="780"/>
        <w:rPr>
          <w:rFonts w:asciiTheme="minorHAnsi" w:hAnsiTheme="minorHAnsi" w:cs="Times-Roman"/>
          <w:color w:val="000000"/>
          <w:sz w:val="24"/>
          <w:szCs w:val="24"/>
        </w:rPr>
      </w:pPr>
      <w:r w:rsidRPr="0030790F">
        <w:rPr>
          <w:rFonts w:asciiTheme="minorHAnsi" w:hAnsiTheme="minorHAnsi" w:cs="Times-Roman"/>
          <w:color w:val="000000"/>
          <w:sz w:val="24"/>
          <w:szCs w:val="24"/>
        </w:rPr>
        <w:lastRenderedPageBreak/>
        <w:t xml:space="preserve">Potential users include pre-teens, teenagers, young adults, adults, and even seniors who have at least a novice level of understanding of electronic mail applications and associated tasks. </w:t>
      </w:r>
    </w:p>
    <w:p w:rsidR="00BA7A5F" w:rsidRPr="0030790F" w:rsidRDefault="00BA7A5F" w:rsidP="007B1E9A">
      <w:pPr>
        <w:pStyle w:val="ListParagraph"/>
        <w:autoSpaceDE w:val="0"/>
        <w:autoSpaceDN w:val="0"/>
        <w:adjustRightInd w:val="0"/>
        <w:ind w:left="780"/>
        <w:rPr>
          <w:rFonts w:asciiTheme="minorHAnsi" w:hAnsiTheme="minorHAnsi" w:cs="Times-Roman"/>
          <w:color w:val="000000"/>
          <w:sz w:val="24"/>
          <w:szCs w:val="24"/>
        </w:rPr>
      </w:pPr>
    </w:p>
    <w:p w:rsidR="007634C2" w:rsidRPr="0030790F" w:rsidRDefault="007634C2" w:rsidP="007B1E9A">
      <w:pPr>
        <w:pStyle w:val="ListParagraph"/>
        <w:autoSpaceDE w:val="0"/>
        <w:autoSpaceDN w:val="0"/>
        <w:adjustRightInd w:val="0"/>
        <w:ind w:left="780"/>
        <w:rPr>
          <w:rFonts w:asciiTheme="minorHAnsi" w:hAnsiTheme="minorHAnsi" w:cs="Times-Roman"/>
          <w:color w:val="000000"/>
          <w:sz w:val="24"/>
          <w:szCs w:val="24"/>
        </w:rPr>
      </w:pPr>
      <w:r w:rsidRPr="0030790F">
        <w:rPr>
          <w:rFonts w:asciiTheme="minorHAnsi" w:hAnsiTheme="minorHAnsi" w:cs="Times-Roman"/>
          <w:b/>
          <w:color w:val="000000"/>
          <w:sz w:val="24"/>
          <w:szCs w:val="24"/>
        </w:rPr>
        <w:t xml:space="preserve">Teenagers: </w:t>
      </w:r>
      <w:r w:rsidRPr="0030790F">
        <w:rPr>
          <w:rFonts w:asciiTheme="minorHAnsi" w:hAnsiTheme="minorHAnsi" w:cs="Times-Roman"/>
          <w:color w:val="000000"/>
          <w:sz w:val="24"/>
          <w:szCs w:val="24"/>
        </w:rPr>
        <w:t xml:space="preserve">The system will allow this age group to send each other data without risk of outside </w:t>
      </w:r>
      <w:r w:rsidR="00BC28EE" w:rsidRPr="0030790F">
        <w:rPr>
          <w:rFonts w:asciiTheme="minorHAnsi" w:hAnsiTheme="minorHAnsi" w:cs="Times-Roman"/>
          <w:color w:val="000000"/>
          <w:sz w:val="24"/>
          <w:szCs w:val="24"/>
        </w:rPr>
        <w:t xml:space="preserve">involvement (i.e. from parents or other teenagers) and can even be used on public networking sites using cut and paste from the encryption area. </w:t>
      </w:r>
    </w:p>
    <w:p w:rsidR="00BC28EE" w:rsidRPr="0030790F" w:rsidRDefault="00BC28EE" w:rsidP="007B1E9A">
      <w:pPr>
        <w:pStyle w:val="ListParagraph"/>
        <w:autoSpaceDE w:val="0"/>
        <w:autoSpaceDN w:val="0"/>
        <w:adjustRightInd w:val="0"/>
        <w:ind w:left="780"/>
        <w:rPr>
          <w:rFonts w:asciiTheme="minorHAnsi" w:hAnsiTheme="minorHAnsi" w:cs="Times-Roman"/>
          <w:color w:val="000000"/>
          <w:sz w:val="24"/>
          <w:szCs w:val="24"/>
        </w:rPr>
      </w:pPr>
    </w:p>
    <w:p w:rsidR="00BC28EE" w:rsidRPr="0030790F" w:rsidRDefault="00BC28EE" w:rsidP="007B1E9A">
      <w:pPr>
        <w:pStyle w:val="ListParagraph"/>
        <w:autoSpaceDE w:val="0"/>
        <w:autoSpaceDN w:val="0"/>
        <w:adjustRightInd w:val="0"/>
        <w:ind w:left="780"/>
        <w:rPr>
          <w:rFonts w:asciiTheme="minorHAnsi" w:hAnsiTheme="minorHAnsi" w:cs="Times-Roman"/>
          <w:color w:val="000000"/>
          <w:sz w:val="24"/>
          <w:szCs w:val="24"/>
        </w:rPr>
      </w:pPr>
      <w:r w:rsidRPr="0030790F">
        <w:rPr>
          <w:rFonts w:asciiTheme="minorHAnsi" w:hAnsiTheme="minorHAnsi" w:cs="Times-Roman"/>
          <w:b/>
          <w:color w:val="000000"/>
          <w:sz w:val="24"/>
          <w:szCs w:val="24"/>
        </w:rPr>
        <w:t xml:space="preserve">Young Adults, Adults, and Senior Citizens:  </w:t>
      </w:r>
      <w:r w:rsidRPr="0030790F">
        <w:rPr>
          <w:rFonts w:asciiTheme="minorHAnsi" w:hAnsiTheme="minorHAnsi" w:cs="Times-Roman"/>
          <w:color w:val="000000"/>
          <w:sz w:val="24"/>
          <w:szCs w:val="24"/>
        </w:rPr>
        <w:t>The system will allow this set of users to send data to intended recipients without the risk of outside involvement (i.e. from identity thieves) a</w:t>
      </w:r>
      <w:r w:rsidR="003A052F">
        <w:rPr>
          <w:rFonts w:asciiTheme="minorHAnsi" w:hAnsiTheme="minorHAnsi" w:cs="Times-Roman"/>
          <w:color w:val="000000"/>
          <w:sz w:val="24"/>
          <w:szCs w:val="24"/>
        </w:rPr>
        <w:t>nd can even be used to send any type</w:t>
      </w:r>
      <w:r w:rsidRPr="0030790F">
        <w:rPr>
          <w:rFonts w:asciiTheme="minorHAnsi" w:hAnsiTheme="minorHAnsi" w:cs="Times-Roman"/>
          <w:color w:val="000000"/>
          <w:sz w:val="24"/>
          <w:szCs w:val="24"/>
        </w:rPr>
        <w:t xml:space="preserve"> of confidential information (i.e. credit cards numbers, account information, medical history). </w:t>
      </w:r>
    </w:p>
    <w:p w:rsidR="007634C2" w:rsidRDefault="007634C2" w:rsidP="007B1E9A">
      <w:pPr>
        <w:pStyle w:val="ListParagraph"/>
        <w:autoSpaceDE w:val="0"/>
        <w:autoSpaceDN w:val="0"/>
        <w:adjustRightInd w:val="0"/>
        <w:ind w:left="780"/>
        <w:rPr>
          <w:rFonts w:asciiTheme="minorHAnsi" w:hAnsiTheme="minorHAnsi" w:cs="Times-Roman"/>
          <w:color w:val="000000"/>
          <w:sz w:val="28"/>
          <w:szCs w:val="28"/>
        </w:rPr>
      </w:pPr>
    </w:p>
    <w:p w:rsidR="007B1E9A" w:rsidRPr="00FF743D" w:rsidRDefault="00BA7A5F" w:rsidP="007B1E9A">
      <w:pPr>
        <w:pStyle w:val="ListParagraph"/>
        <w:numPr>
          <w:ilvl w:val="1"/>
          <w:numId w:val="21"/>
        </w:numPr>
        <w:autoSpaceDE w:val="0"/>
        <w:autoSpaceDN w:val="0"/>
        <w:adjustRightInd w:val="0"/>
        <w:rPr>
          <w:rFonts w:asciiTheme="minorHAnsi" w:hAnsiTheme="minorHAnsi" w:cs="Times-Roman"/>
          <w:b/>
          <w:color w:val="000000"/>
          <w:sz w:val="28"/>
          <w:szCs w:val="28"/>
        </w:rPr>
      </w:pPr>
      <w:r w:rsidRPr="00FF743D">
        <w:rPr>
          <w:rFonts w:asciiTheme="minorHAnsi" w:hAnsiTheme="minorHAnsi" w:cs="Times-Roman"/>
          <w:b/>
          <w:color w:val="000000"/>
          <w:sz w:val="28"/>
          <w:szCs w:val="28"/>
        </w:rPr>
        <w:t>Major Constraints</w:t>
      </w:r>
    </w:p>
    <w:p w:rsidR="00BA7A5F" w:rsidRDefault="003A052F" w:rsidP="00BA7A5F">
      <w:pPr>
        <w:pStyle w:val="ListParagraph"/>
        <w:autoSpaceDE w:val="0"/>
        <w:autoSpaceDN w:val="0"/>
        <w:adjustRightInd w:val="0"/>
        <w:ind w:left="780"/>
        <w:rPr>
          <w:rFonts w:asciiTheme="minorHAnsi" w:hAnsiTheme="minorHAnsi" w:cs="Times-Roman"/>
          <w:color w:val="000000"/>
          <w:sz w:val="24"/>
          <w:szCs w:val="24"/>
        </w:rPr>
      </w:pPr>
      <w:r>
        <w:rPr>
          <w:rFonts w:asciiTheme="minorHAnsi" w:hAnsiTheme="minorHAnsi" w:cs="Times-Roman"/>
          <w:color w:val="000000"/>
          <w:sz w:val="24"/>
          <w:szCs w:val="24"/>
        </w:rPr>
        <w:t>T</w:t>
      </w:r>
      <w:r w:rsidR="00BA7A5F" w:rsidRPr="0030790F">
        <w:rPr>
          <w:rFonts w:asciiTheme="minorHAnsi" w:hAnsiTheme="minorHAnsi" w:cs="Times-Roman"/>
          <w:color w:val="000000"/>
          <w:sz w:val="24"/>
          <w:szCs w:val="24"/>
        </w:rPr>
        <w:t xml:space="preserve">he user will be required to have a connection to internet. Also, he/she must have a valid e-mail address. </w:t>
      </w:r>
    </w:p>
    <w:p w:rsidR="00635C92" w:rsidRPr="0030790F" w:rsidRDefault="00635C92" w:rsidP="00BA7A5F">
      <w:pPr>
        <w:pStyle w:val="ListParagraph"/>
        <w:autoSpaceDE w:val="0"/>
        <w:autoSpaceDN w:val="0"/>
        <w:adjustRightInd w:val="0"/>
        <w:ind w:left="780"/>
        <w:rPr>
          <w:rFonts w:asciiTheme="minorHAnsi" w:hAnsiTheme="minorHAnsi" w:cs="Times-Roman"/>
          <w:color w:val="000000"/>
          <w:sz w:val="24"/>
          <w:szCs w:val="24"/>
        </w:rPr>
      </w:pPr>
      <w:r>
        <w:rPr>
          <w:rFonts w:asciiTheme="minorHAnsi" w:hAnsiTheme="minorHAnsi" w:cs="Times-Roman"/>
          <w:color w:val="000000"/>
          <w:sz w:val="24"/>
          <w:szCs w:val="24"/>
        </w:rPr>
        <w:t>A Java Virtual Machine (JVM)</w:t>
      </w:r>
      <w:r w:rsidR="00394365">
        <w:rPr>
          <w:rFonts w:asciiTheme="minorHAnsi" w:hAnsiTheme="minorHAnsi" w:cs="Times-Roman"/>
          <w:color w:val="000000"/>
          <w:sz w:val="24"/>
          <w:szCs w:val="24"/>
        </w:rPr>
        <w:t xml:space="preserve"> version 6.0</w:t>
      </w:r>
      <w:r>
        <w:rPr>
          <w:rFonts w:asciiTheme="minorHAnsi" w:hAnsiTheme="minorHAnsi" w:cs="Times-Roman"/>
          <w:color w:val="000000"/>
          <w:sz w:val="24"/>
          <w:szCs w:val="24"/>
        </w:rPr>
        <w:t xml:space="preserve"> is also required for application execution.</w:t>
      </w:r>
    </w:p>
    <w:p w:rsidR="0030790F" w:rsidRDefault="00BA7A5F" w:rsidP="0030790F">
      <w:pPr>
        <w:pStyle w:val="ListParagraph"/>
        <w:autoSpaceDE w:val="0"/>
        <w:autoSpaceDN w:val="0"/>
        <w:adjustRightInd w:val="0"/>
        <w:ind w:left="780"/>
        <w:rPr>
          <w:rFonts w:asciiTheme="minorHAnsi" w:hAnsiTheme="minorHAnsi" w:cs="Times-Roman"/>
          <w:color w:val="000000"/>
          <w:sz w:val="24"/>
          <w:szCs w:val="24"/>
        </w:rPr>
      </w:pPr>
      <w:r w:rsidRPr="0030790F">
        <w:rPr>
          <w:rFonts w:asciiTheme="minorHAnsi" w:hAnsiTheme="minorHAnsi" w:cs="Times-Roman"/>
          <w:color w:val="000000"/>
          <w:sz w:val="24"/>
          <w:szCs w:val="24"/>
        </w:rPr>
        <w:t>The working prototype of t</w:t>
      </w:r>
      <w:r w:rsidR="000C4EE0" w:rsidRPr="0030790F">
        <w:rPr>
          <w:rFonts w:asciiTheme="minorHAnsi" w:hAnsiTheme="minorHAnsi" w:cs="Times-Roman"/>
          <w:color w:val="000000"/>
          <w:sz w:val="24"/>
          <w:szCs w:val="24"/>
        </w:rPr>
        <w:t xml:space="preserve">he system will be available December 16, 2009 at the end of the semester. </w:t>
      </w:r>
    </w:p>
    <w:p w:rsidR="0030790F" w:rsidRDefault="0030790F" w:rsidP="0030790F">
      <w:pPr>
        <w:autoSpaceDE w:val="0"/>
        <w:autoSpaceDN w:val="0"/>
        <w:adjustRightInd w:val="0"/>
        <w:rPr>
          <w:rFonts w:asciiTheme="minorHAnsi" w:hAnsiTheme="minorHAnsi" w:cs="Times-Roman"/>
          <w:color w:val="000000"/>
          <w:sz w:val="24"/>
          <w:szCs w:val="24"/>
        </w:rPr>
      </w:pPr>
    </w:p>
    <w:p w:rsidR="0030790F" w:rsidRDefault="0030790F" w:rsidP="0030790F">
      <w:pPr>
        <w:pStyle w:val="ListParagraph"/>
        <w:numPr>
          <w:ilvl w:val="0"/>
          <w:numId w:val="19"/>
        </w:numPr>
        <w:autoSpaceDE w:val="0"/>
        <w:autoSpaceDN w:val="0"/>
        <w:adjustRightInd w:val="0"/>
        <w:rPr>
          <w:rFonts w:asciiTheme="minorHAnsi" w:hAnsiTheme="minorHAnsi" w:cs="Times-Roman"/>
          <w:b/>
          <w:color w:val="000000"/>
          <w:sz w:val="28"/>
          <w:szCs w:val="28"/>
        </w:rPr>
      </w:pPr>
      <w:r w:rsidRPr="0030790F">
        <w:rPr>
          <w:rFonts w:asciiTheme="minorHAnsi" w:hAnsiTheme="minorHAnsi" w:cs="Times-Roman"/>
          <w:b/>
          <w:color w:val="000000"/>
          <w:sz w:val="28"/>
          <w:szCs w:val="28"/>
        </w:rPr>
        <w:t>Data Design</w:t>
      </w:r>
    </w:p>
    <w:p w:rsidR="0030790F" w:rsidRDefault="0030790F" w:rsidP="0030790F">
      <w:pPr>
        <w:pStyle w:val="ListParagraph"/>
        <w:autoSpaceDE w:val="0"/>
        <w:autoSpaceDN w:val="0"/>
        <w:adjustRightInd w:val="0"/>
        <w:rPr>
          <w:rFonts w:asciiTheme="minorHAnsi" w:hAnsiTheme="minorHAnsi" w:cs="Times-Roman"/>
          <w:b/>
          <w:color w:val="000000"/>
          <w:sz w:val="28"/>
          <w:szCs w:val="28"/>
        </w:rPr>
      </w:pPr>
    </w:p>
    <w:p w:rsidR="0030790F" w:rsidRDefault="0030790F" w:rsidP="0030790F">
      <w:pPr>
        <w:autoSpaceDE w:val="0"/>
        <w:autoSpaceDN w:val="0"/>
        <w:adjustRightInd w:val="0"/>
        <w:ind w:firstLine="360"/>
        <w:rPr>
          <w:rFonts w:asciiTheme="minorHAnsi" w:hAnsiTheme="minorHAnsi" w:cs="Times-Roman"/>
          <w:b/>
          <w:color w:val="000000"/>
          <w:sz w:val="28"/>
          <w:szCs w:val="28"/>
        </w:rPr>
      </w:pPr>
      <w:r>
        <w:rPr>
          <w:rFonts w:asciiTheme="minorHAnsi" w:hAnsiTheme="minorHAnsi" w:cs="Times-Roman"/>
          <w:b/>
          <w:color w:val="000000"/>
          <w:sz w:val="28"/>
          <w:szCs w:val="28"/>
        </w:rPr>
        <w:t>2.1 Internal Software Data Structure</w:t>
      </w:r>
    </w:p>
    <w:p w:rsidR="0030790F" w:rsidRDefault="0030790F" w:rsidP="0030790F">
      <w:pPr>
        <w:autoSpaceDE w:val="0"/>
        <w:autoSpaceDN w:val="0"/>
        <w:adjustRightInd w:val="0"/>
        <w:ind w:firstLine="360"/>
        <w:rPr>
          <w:rFonts w:asciiTheme="minorHAnsi" w:hAnsiTheme="minorHAnsi" w:cs="Times-Roman"/>
          <w:b/>
          <w:color w:val="000000"/>
          <w:sz w:val="28"/>
          <w:szCs w:val="28"/>
        </w:rPr>
      </w:pPr>
    </w:p>
    <w:p w:rsidR="00960B69" w:rsidRDefault="0030790F" w:rsidP="0030790F">
      <w:pPr>
        <w:autoSpaceDE w:val="0"/>
        <w:autoSpaceDN w:val="0"/>
        <w:adjustRightInd w:val="0"/>
        <w:ind w:firstLine="360"/>
        <w:rPr>
          <w:rFonts w:asciiTheme="minorHAnsi" w:hAnsiTheme="minorHAnsi" w:cs="Times-Roman"/>
          <w:b/>
          <w:color w:val="000000"/>
          <w:sz w:val="28"/>
          <w:szCs w:val="28"/>
        </w:rPr>
      </w:pPr>
      <w:r>
        <w:rPr>
          <w:rFonts w:asciiTheme="minorHAnsi" w:hAnsiTheme="minorHAnsi" w:cs="Times-Roman"/>
          <w:b/>
          <w:color w:val="000000"/>
          <w:sz w:val="28"/>
          <w:szCs w:val="28"/>
        </w:rPr>
        <w:t xml:space="preserve">2.1.1 Major Data Objects </w:t>
      </w:r>
    </w:p>
    <w:p w:rsidR="003A052F" w:rsidRDefault="003A052F" w:rsidP="0030790F">
      <w:pPr>
        <w:autoSpaceDE w:val="0"/>
        <w:autoSpaceDN w:val="0"/>
        <w:adjustRightInd w:val="0"/>
        <w:ind w:firstLine="360"/>
        <w:rPr>
          <w:rFonts w:asciiTheme="minorHAnsi" w:hAnsiTheme="minorHAnsi" w:cs="Times-Roman"/>
          <w:color w:val="000000"/>
          <w:sz w:val="24"/>
          <w:szCs w:val="24"/>
        </w:rPr>
      </w:pPr>
      <w:r>
        <w:rPr>
          <w:rFonts w:asciiTheme="minorHAnsi" w:hAnsiTheme="minorHAnsi" w:cs="Times-Roman"/>
          <w:color w:val="000000"/>
          <w:sz w:val="24"/>
          <w:szCs w:val="24"/>
        </w:rPr>
        <w:t>The following data modules will be managed by the system:</w:t>
      </w:r>
    </w:p>
    <w:p w:rsidR="003A052F" w:rsidRPr="008D7BA4" w:rsidRDefault="003A052F" w:rsidP="003A052F">
      <w:pPr>
        <w:pStyle w:val="ListParagraph"/>
        <w:numPr>
          <w:ilvl w:val="0"/>
          <w:numId w:val="23"/>
        </w:numPr>
        <w:autoSpaceDE w:val="0"/>
        <w:autoSpaceDN w:val="0"/>
        <w:adjustRightInd w:val="0"/>
        <w:rPr>
          <w:rFonts w:asciiTheme="minorHAnsi" w:hAnsiTheme="minorHAnsi" w:cs="Times-Roman"/>
          <w:b/>
          <w:color w:val="000000"/>
          <w:sz w:val="24"/>
          <w:szCs w:val="24"/>
        </w:rPr>
      </w:pPr>
      <w:r w:rsidRPr="003A052F">
        <w:rPr>
          <w:rFonts w:asciiTheme="minorHAnsi" w:hAnsiTheme="minorHAnsi" w:cs="Times-Roman"/>
          <w:color w:val="000000"/>
          <w:sz w:val="24"/>
          <w:szCs w:val="24"/>
        </w:rPr>
        <w:t>User</w:t>
      </w:r>
      <w:r>
        <w:rPr>
          <w:rFonts w:asciiTheme="minorHAnsi" w:hAnsiTheme="minorHAnsi" w:cs="Times-Roman"/>
          <w:color w:val="000000"/>
          <w:sz w:val="24"/>
          <w:szCs w:val="24"/>
        </w:rPr>
        <w:t xml:space="preserve"> Creation Module</w:t>
      </w:r>
    </w:p>
    <w:p w:rsidR="000466CD" w:rsidRPr="008D7BA4" w:rsidRDefault="003A052F" w:rsidP="008D7BA4">
      <w:pPr>
        <w:pStyle w:val="ListParagraph"/>
        <w:numPr>
          <w:ilvl w:val="1"/>
          <w:numId w:val="23"/>
        </w:numPr>
        <w:autoSpaceDE w:val="0"/>
        <w:autoSpaceDN w:val="0"/>
        <w:adjustRightInd w:val="0"/>
        <w:rPr>
          <w:rFonts w:asciiTheme="minorHAnsi" w:hAnsiTheme="minorHAnsi" w:cs="Times-Roman"/>
          <w:color w:val="000000"/>
          <w:sz w:val="24"/>
          <w:szCs w:val="24"/>
        </w:rPr>
      </w:pPr>
      <w:r w:rsidRPr="008D7BA4">
        <w:rPr>
          <w:rFonts w:asciiTheme="minorHAnsi" w:hAnsiTheme="minorHAnsi" w:cs="Times-Roman"/>
          <w:color w:val="000000"/>
          <w:sz w:val="24"/>
          <w:szCs w:val="24"/>
        </w:rPr>
        <w:t>Thi</w:t>
      </w:r>
      <w:r w:rsidR="008D7BA4" w:rsidRPr="008D7BA4">
        <w:rPr>
          <w:rFonts w:asciiTheme="minorHAnsi" w:hAnsiTheme="minorHAnsi" w:cs="Times-Roman"/>
          <w:color w:val="000000"/>
          <w:sz w:val="24"/>
          <w:szCs w:val="24"/>
        </w:rPr>
        <w:t>s will create a new user and his</w:t>
      </w:r>
      <w:r w:rsidRPr="008D7BA4">
        <w:rPr>
          <w:rFonts w:asciiTheme="minorHAnsi" w:hAnsiTheme="minorHAnsi" w:cs="Times-Roman"/>
          <w:color w:val="000000"/>
          <w:sz w:val="24"/>
          <w:szCs w:val="24"/>
        </w:rPr>
        <w:t>/her public key</w:t>
      </w:r>
      <w:r w:rsidR="008D7BA4" w:rsidRPr="008D7BA4">
        <w:rPr>
          <w:rFonts w:asciiTheme="minorHAnsi" w:hAnsiTheme="minorHAnsi" w:cs="Times-Roman"/>
          <w:color w:val="000000"/>
          <w:sz w:val="24"/>
          <w:szCs w:val="24"/>
        </w:rPr>
        <w:t xml:space="preserve"> and private key</w:t>
      </w:r>
      <w:r w:rsidRPr="008D7BA4">
        <w:rPr>
          <w:rFonts w:asciiTheme="minorHAnsi" w:hAnsiTheme="minorHAnsi" w:cs="Times-Roman"/>
          <w:color w:val="000000"/>
          <w:sz w:val="24"/>
          <w:szCs w:val="24"/>
        </w:rPr>
        <w:t xml:space="preserve">. It also authenticates the user as a valid FogWire application </w:t>
      </w:r>
      <w:r w:rsidR="000466CD" w:rsidRPr="008D7BA4">
        <w:rPr>
          <w:rFonts w:asciiTheme="minorHAnsi" w:hAnsiTheme="minorHAnsi" w:cs="Times-Roman"/>
          <w:color w:val="000000"/>
          <w:sz w:val="24"/>
          <w:szCs w:val="24"/>
        </w:rPr>
        <w:t xml:space="preserve">client. </w:t>
      </w:r>
    </w:p>
    <w:p w:rsidR="0030790F" w:rsidRDefault="000466CD" w:rsidP="000466CD">
      <w:pPr>
        <w:pStyle w:val="ListParagraph"/>
        <w:numPr>
          <w:ilvl w:val="0"/>
          <w:numId w:val="23"/>
        </w:numPr>
        <w:autoSpaceDE w:val="0"/>
        <w:autoSpaceDN w:val="0"/>
        <w:adjustRightInd w:val="0"/>
        <w:rPr>
          <w:rFonts w:asciiTheme="minorHAnsi" w:hAnsiTheme="minorHAnsi" w:cs="Times-Roman"/>
          <w:color w:val="000000"/>
          <w:sz w:val="24"/>
          <w:szCs w:val="24"/>
        </w:rPr>
      </w:pPr>
      <w:del w:id="8" w:author="Valued Acer Customer" w:date="2009-11-30T16:53:00Z">
        <w:r w:rsidDel="00D3672D">
          <w:rPr>
            <w:rFonts w:asciiTheme="minorHAnsi" w:hAnsiTheme="minorHAnsi" w:cs="Times-Roman"/>
            <w:color w:val="000000"/>
            <w:sz w:val="24"/>
            <w:szCs w:val="24"/>
          </w:rPr>
          <w:delText xml:space="preserve">Encryption </w:delText>
        </w:r>
      </w:del>
      <w:ins w:id="9" w:author="Valued Acer Customer" w:date="2009-11-30T16:53:00Z">
        <w:r w:rsidR="00D3672D">
          <w:rPr>
            <w:rFonts w:asciiTheme="minorHAnsi" w:hAnsiTheme="minorHAnsi" w:cs="Times-Roman"/>
            <w:color w:val="000000"/>
            <w:sz w:val="24"/>
            <w:szCs w:val="24"/>
          </w:rPr>
          <w:t>Lock</w:t>
        </w:r>
      </w:ins>
      <w:ins w:id="10" w:author="Valued Acer Customer" w:date="2009-11-30T17:07:00Z">
        <w:r w:rsidR="00D30F27">
          <w:rPr>
            <w:rFonts w:asciiTheme="minorHAnsi" w:hAnsiTheme="minorHAnsi" w:cs="Times-Roman"/>
            <w:color w:val="000000"/>
            <w:sz w:val="24"/>
            <w:szCs w:val="24"/>
          </w:rPr>
          <w:t xml:space="preserve"> Data</w:t>
        </w:r>
      </w:ins>
      <w:ins w:id="11" w:author="Valued Acer Customer" w:date="2009-11-30T16:53:00Z">
        <w:r w:rsidR="00D3672D">
          <w:rPr>
            <w:rFonts w:asciiTheme="minorHAnsi" w:hAnsiTheme="minorHAnsi" w:cs="Times-Roman"/>
            <w:color w:val="000000"/>
            <w:sz w:val="24"/>
            <w:szCs w:val="24"/>
          </w:rPr>
          <w:t xml:space="preserve"> </w:t>
        </w:r>
      </w:ins>
      <w:r>
        <w:rPr>
          <w:rFonts w:asciiTheme="minorHAnsi" w:hAnsiTheme="minorHAnsi" w:cs="Times-Roman"/>
          <w:color w:val="000000"/>
          <w:sz w:val="24"/>
          <w:szCs w:val="24"/>
        </w:rPr>
        <w:t>Module</w:t>
      </w:r>
    </w:p>
    <w:p w:rsidR="000466CD" w:rsidRDefault="000466CD" w:rsidP="000466CD">
      <w:pPr>
        <w:pStyle w:val="ListParagraph"/>
        <w:numPr>
          <w:ilvl w:val="1"/>
          <w:numId w:val="23"/>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Accepts copy/pasted data or a text file and transforms this into encrypted data.</w:t>
      </w:r>
    </w:p>
    <w:p w:rsidR="000466CD" w:rsidRDefault="000466CD" w:rsidP="000466CD">
      <w:pPr>
        <w:pStyle w:val="ListParagraph"/>
        <w:numPr>
          <w:ilvl w:val="1"/>
          <w:numId w:val="23"/>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Inserts public key into the encrypted file in order to allow for decryption</w:t>
      </w:r>
      <w:ins w:id="12" w:author="Valued Acer Customer" w:date="2009-11-30T16:40:00Z">
        <w:r w:rsidR="001B7DDD">
          <w:rPr>
            <w:rFonts w:asciiTheme="minorHAnsi" w:hAnsiTheme="minorHAnsi" w:cs="Times-Roman"/>
            <w:color w:val="000000"/>
            <w:sz w:val="24"/>
            <w:szCs w:val="24"/>
          </w:rPr>
          <w:t>.</w:t>
        </w:r>
      </w:ins>
    </w:p>
    <w:p w:rsidR="000466CD" w:rsidRDefault="000466CD" w:rsidP="000466CD">
      <w:pPr>
        <w:pStyle w:val="ListParagraph"/>
        <w:numPr>
          <w:ilvl w:val="1"/>
          <w:numId w:val="23"/>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 xml:space="preserve">Sends the encrypted file using FogWire account setup on the Google Mail client. </w:t>
      </w:r>
    </w:p>
    <w:p w:rsidR="000466CD" w:rsidRDefault="000466CD" w:rsidP="000466CD">
      <w:pPr>
        <w:pStyle w:val="ListParagraph"/>
        <w:numPr>
          <w:ilvl w:val="0"/>
          <w:numId w:val="23"/>
        </w:numPr>
        <w:autoSpaceDE w:val="0"/>
        <w:autoSpaceDN w:val="0"/>
        <w:adjustRightInd w:val="0"/>
        <w:rPr>
          <w:rFonts w:asciiTheme="minorHAnsi" w:hAnsiTheme="minorHAnsi" w:cs="Times-Roman"/>
          <w:color w:val="000000"/>
          <w:sz w:val="24"/>
          <w:szCs w:val="24"/>
        </w:rPr>
      </w:pPr>
      <w:del w:id="13" w:author="Valued Acer Customer" w:date="2009-11-30T16:53:00Z">
        <w:r w:rsidDel="00D3672D">
          <w:rPr>
            <w:rFonts w:asciiTheme="minorHAnsi" w:hAnsiTheme="minorHAnsi" w:cs="Times-Roman"/>
            <w:color w:val="000000"/>
            <w:sz w:val="24"/>
            <w:szCs w:val="24"/>
          </w:rPr>
          <w:delText xml:space="preserve">Decryption </w:delText>
        </w:r>
      </w:del>
      <w:ins w:id="14" w:author="Valued Acer Customer" w:date="2009-11-30T16:53:00Z">
        <w:r w:rsidR="00D3672D">
          <w:rPr>
            <w:rFonts w:asciiTheme="minorHAnsi" w:hAnsiTheme="minorHAnsi" w:cs="Times-Roman"/>
            <w:color w:val="000000"/>
            <w:sz w:val="24"/>
            <w:szCs w:val="24"/>
          </w:rPr>
          <w:t>Unlock</w:t>
        </w:r>
        <w:r w:rsidR="00D3672D">
          <w:rPr>
            <w:rFonts w:asciiTheme="minorHAnsi" w:hAnsiTheme="minorHAnsi" w:cs="Times-Roman"/>
            <w:color w:val="000000"/>
            <w:sz w:val="24"/>
            <w:szCs w:val="24"/>
          </w:rPr>
          <w:t xml:space="preserve"> </w:t>
        </w:r>
      </w:ins>
      <w:ins w:id="15" w:author="Valued Acer Customer" w:date="2009-11-30T17:07:00Z">
        <w:r w:rsidR="00D30F27">
          <w:rPr>
            <w:rFonts w:asciiTheme="minorHAnsi" w:hAnsiTheme="minorHAnsi" w:cs="Times-Roman"/>
            <w:color w:val="000000"/>
            <w:sz w:val="24"/>
            <w:szCs w:val="24"/>
          </w:rPr>
          <w:t xml:space="preserve">Data </w:t>
        </w:r>
      </w:ins>
      <w:r>
        <w:rPr>
          <w:rFonts w:asciiTheme="minorHAnsi" w:hAnsiTheme="minorHAnsi" w:cs="Times-Roman"/>
          <w:color w:val="000000"/>
          <w:sz w:val="24"/>
          <w:szCs w:val="24"/>
        </w:rPr>
        <w:t>Module</w:t>
      </w:r>
    </w:p>
    <w:p w:rsidR="000466CD" w:rsidRDefault="000466CD" w:rsidP="000466CD">
      <w:pPr>
        <w:pStyle w:val="ListParagraph"/>
        <w:numPr>
          <w:ilvl w:val="1"/>
          <w:numId w:val="23"/>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Accepts an encrypted file</w:t>
      </w:r>
    </w:p>
    <w:p w:rsidR="000466CD" w:rsidRDefault="000466CD" w:rsidP="000466CD">
      <w:pPr>
        <w:pStyle w:val="ListParagraph"/>
        <w:numPr>
          <w:ilvl w:val="1"/>
          <w:numId w:val="23"/>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Transforms the encrypted data back to its decipherable original state which the sender intended for only the authorized recipient to view</w:t>
      </w:r>
      <w:r w:rsidR="00ED6AFB">
        <w:rPr>
          <w:rFonts w:asciiTheme="minorHAnsi" w:hAnsiTheme="minorHAnsi" w:cs="Times-Roman"/>
          <w:color w:val="000000"/>
          <w:sz w:val="24"/>
          <w:szCs w:val="24"/>
        </w:rPr>
        <w:t>. This is</w:t>
      </w:r>
      <w:r w:rsidR="007B6EA0">
        <w:rPr>
          <w:rFonts w:asciiTheme="minorHAnsi" w:hAnsiTheme="minorHAnsi" w:cs="Times-Roman"/>
          <w:color w:val="000000"/>
          <w:sz w:val="24"/>
          <w:szCs w:val="24"/>
        </w:rPr>
        <w:t xml:space="preserve"> accomplished by providing the </w:t>
      </w:r>
      <w:r w:rsidR="001B7DDD">
        <w:rPr>
          <w:rFonts w:asciiTheme="minorHAnsi" w:hAnsiTheme="minorHAnsi" w:cs="Times-Roman"/>
          <w:color w:val="000000"/>
          <w:sz w:val="24"/>
          <w:szCs w:val="24"/>
        </w:rPr>
        <w:t xml:space="preserve">public </w:t>
      </w:r>
      <w:r w:rsidR="00ED6AFB">
        <w:rPr>
          <w:rFonts w:asciiTheme="minorHAnsi" w:hAnsiTheme="minorHAnsi" w:cs="Times-Roman"/>
          <w:color w:val="000000"/>
          <w:sz w:val="24"/>
          <w:szCs w:val="24"/>
        </w:rPr>
        <w:t>key</w:t>
      </w:r>
      <w:r w:rsidR="001B7DDD">
        <w:rPr>
          <w:rFonts w:asciiTheme="minorHAnsi" w:hAnsiTheme="minorHAnsi" w:cs="Times-Roman"/>
          <w:color w:val="000000"/>
          <w:sz w:val="24"/>
          <w:szCs w:val="24"/>
        </w:rPr>
        <w:t>.</w:t>
      </w:r>
    </w:p>
    <w:p w:rsidR="000466CD" w:rsidRDefault="000466CD" w:rsidP="000466CD">
      <w:pPr>
        <w:pStyle w:val="ListParagraph"/>
        <w:numPr>
          <w:ilvl w:val="0"/>
          <w:numId w:val="23"/>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Help Module</w:t>
      </w:r>
    </w:p>
    <w:p w:rsidR="000466CD" w:rsidRPr="000466CD" w:rsidRDefault="000466CD" w:rsidP="000466CD">
      <w:pPr>
        <w:pStyle w:val="ListParagraph"/>
        <w:numPr>
          <w:ilvl w:val="1"/>
          <w:numId w:val="23"/>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 xml:space="preserve">Displays user quick tips of </w:t>
      </w:r>
      <w:del w:id="16" w:author="Valued Acer Customer" w:date="2009-11-30T16:54:00Z">
        <w:r w:rsidDel="00D3672D">
          <w:rPr>
            <w:rFonts w:asciiTheme="minorHAnsi" w:hAnsiTheme="minorHAnsi" w:cs="Times-Roman"/>
            <w:color w:val="000000"/>
            <w:sz w:val="24"/>
            <w:szCs w:val="24"/>
          </w:rPr>
          <w:delText xml:space="preserve">encryption </w:delText>
        </w:r>
      </w:del>
      <w:ins w:id="17" w:author="Valued Acer Customer" w:date="2009-11-30T16:54:00Z">
        <w:r w:rsidR="00D3672D">
          <w:rPr>
            <w:rFonts w:asciiTheme="minorHAnsi" w:hAnsiTheme="minorHAnsi" w:cs="Times-Roman"/>
            <w:color w:val="000000"/>
            <w:sz w:val="24"/>
            <w:szCs w:val="24"/>
          </w:rPr>
          <w:t>the Lock</w:t>
        </w:r>
      </w:ins>
      <w:ins w:id="18" w:author="Valued Acer Customer" w:date="2009-11-30T17:07:00Z">
        <w:r w:rsidR="00D30F27">
          <w:rPr>
            <w:rFonts w:asciiTheme="minorHAnsi" w:hAnsiTheme="minorHAnsi" w:cs="Times-Roman"/>
            <w:color w:val="000000"/>
            <w:sz w:val="24"/>
            <w:szCs w:val="24"/>
          </w:rPr>
          <w:t xml:space="preserve"> Data</w:t>
        </w:r>
      </w:ins>
      <w:ins w:id="19" w:author="Valued Acer Customer" w:date="2009-11-30T16:54:00Z">
        <w:r w:rsidR="00D3672D">
          <w:rPr>
            <w:rFonts w:asciiTheme="minorHAnsi" w:hAnsiTheme="minorHAnsi" w:cs="Times-Roman"/>
            <w:color w:val="000000"/>
            <w:sz w:val="24"/>
            <w:szCs w:val="24"/>
          </w:rPr>
          <w:t xml:space="preserve"> </w:t>
        </w:r>
      </w:ins>
      <w:r>
        <w:rPr>
          <w:rFonts w:asciiTheme="minorHAnsi" w:hAnsiTheme="minorHAnsi" w:cs="Times-Roman"/>
          <w:color w:val="000000"/>
          <w:sz w:val="24"/>
          <w:szCs w:val="24"/>
        </w:rPr>
        <w:t>process and workflow</w:t>
      </w:r>
    </w:p>
    <w:p w:rsidR="000466CD" w:rsidRDefault="000466CD" w:rsidP="000466CD">
      <w:pPr>
        <w:pStyle w:val="ListParagraph"/>
        <w:numPr>
          <w:ilvl w:val="1"/>
          <w:numId w:val="23"/>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lastRenderedPageBreak/>
        <w:t xml:space="preserve">Displays user quick tips of </w:t>
      </w:r>
      <w:del w:id="20" w:author="Valued Acer Customer" w:date="2009-11-30T16:54:00Z">
        <w:r w:rsidDel="00D3672D">
          <w:rPr>
            <w:rFonts w:asciiTheme="minorHAnsi" w:hAnsiTheme="minorHAnsi" w:cs="Times-Roman"/>
            <w:color w:val="000000"/>
            <w:sz w:val="24"/>
            <w:szCs w:val="24"/>
          </w:rPr>
          <w:delText xml:space="preserve">decryption </w:delText>
        </w:r>
      </w:del>
      <w:ins w:id="21" w:author="Valued Acer Customer" w:date="2009-11-30T16:54:00Z">
        <w:r w:rsidR="00D3672D">
          <w:rPr>
            <w:rFonts w:asciiTheme="minorHAnsi" w:hAnsiTheme="minorHAnsi" w:cs="Times-Roman"/>
            <w:color w:val="000000"/>
            <w:sz w:val="24"/>
            <w:szCs w:val="24"/>
          </w:rPr>
          <w:t>the Unlock</w:t>
        </w:r>
      </w:ins>
      <w:ins w:id="22" w:author="Valued Acer Customer" w:date="2009-11-30T17:07:00Z">
        <w:r w:rsidR="00D30F27">
          <w:rPr>
            <w:rFonts w:asciiTheme="minorHAnsi" w:hAnsiTheme="minorHAnsi" w:cs="Times-Roman"/>
            <w:color w:val="000000"/>
            <w:sz w:val="24"/>
            <w:szCs w:val="24"/>
          </w:rPr>
          <w:t xml:space="preserve"> Data</w:t>
        </w:r>
      </w:ins>
      <w:ins w:id="23" w:author="Valued Acer Customer" w:date="2009-11-30T16:54:00Z">
        <w:r w:rsidR="00D3672D">
          <w:rPr>
            <w:rFonts w:asciiTheme="minorHAnsi" w:hAnsiTheme="minorHAnsi" w:cs="Times-Roman"/>
            <w:color w:val="000000"/>
            <w:sz w:val="24"/>
            <w:szCs w:val="24"/>
          </w:rPr>
          <w:t xml:space="preserve"> </w:t>
        </w:r>
      </w:ins>
      <w:r>
        <w:rPr>
          <w:rFonts w:asciiTheme="minorHAnsi" w:hAnsiTheme="minorHAnsi" w:cs="Times-Roman"/>
          <w:color w:val="000000"/>
          <w:sz w:val="24"/>
          <w:szCs w:val="24"/>
        </w:rPr>
        <w:t>process and workflow</w:t>
      </w:r>
    </w:p>
    <w:p w:rsidR="001F2FA2" w:rsidRDefault="001F2FA2" w:rsidP="001F2FA2">
      <w:pPr>
        <w:autoSpaceDE w:val="0"/>
        <w:autoSpaceDN w:val="0"/>
        <w:adjustRightInd w:val="0"/>
        <w:rPr>
          <w:rFonts w:asciiTheme="minorHAnsi" w:hAnsiTheme="minorHAnsi" w:cs="Times-Roman"/>
          <w:color w:val="000000"/>
          <w:sz w:val="24"/>
          <w:szCs w:val="24"/>
        </w:rPr>
      </w:pPr>
    </w:p>
    <w:p w:rsidR="001F2FA2" w:rsidRDefault="001F2FA2" w:rsidP="001F2FA2">
      <w:pPr>
        <w:autoSpaceDE w:val="0"/>
        <w:autoSpaceDN w:val="0"/>
        <w:adjustRightInd w:val="0"/>
        <w:rPr>
          <w:rFonts w:asciiTheme="minorHAnsi" w:hAnsiTheme="minorHAnsi" w:cs="Times-Roman"/>
          <w:color w:val="000000"/>
          <w:sz w:val="24"/>
          <w:szCs w:val="24"/>
        </w:rPr>
      </w:pPr>
    </w:p>
    <w:p w:rsidR="00635C92" w:rsidRDefault="00635C92" w:rsidP="001F2FA2">
      <w:pPr>
        <w:autoSpaceDE w:val="0"/>
        <w:autoSpaceDN w:val="0"/>
        <w:adjustRightInd w:val="0"/>
        <w:rPr>
          <w:rFonts w:asciiTheme="minorHAnsi" w:hAnsiTheme="minorHAnsi" w:cs="Times-Roman"/>
          <w:color w:val="000000"/>
          <w:sz w:val="24"/>
          <w:szCs w:val="24"/>
        </w:rPr>
      </w:pPr>
    </w:p>
    <w:p w:rsidR="006D3488" w:rsidRDefault="006D3488" w:rsidP="001F2FA2">
      <w:pPr>
        <w:autoSpaceDE w:val="0"/>
        <w:autoSpaceDN w:val="0"/>
        <w:adjustRightInd w:val="0"/>
        <w:ind w:firstLine="720"/>
        <w:rPr>
          <w:rFonts w:asciiTheme="minorHAnsi" w:hAnsiTheme="minorHAnsi" w:cs="Times-Roman"/>
          <w:b/>
          <w:color w:val="000000"/>
          <w:sz w:val="28"/>
          <w:szCs w:val="28"/>
        </w:rPr>
      </w:pPr>
    </w:p>
    <w:p w:rsidR="001F2FA2" w:rsidRDefault="001F2FA2" w:rsidP="001F2FA2">
      <w:pPr>
        <w:autoSpaceDE w:val="0"/>
        <w:autoSpaceDN w:val="0"/>
        <w:adjustRightInd w:val="0"/>
        <w:ind w:firstLine="720"/>
        <w:rPr>
          <w:rFonts w:asciiTheme="minorHAnsi" w:hAnsiTheme="minorHAnsi" w:cs="Times-Roman"/>
          <w:b/>
          <w:color w:val="000000"/>
          <w:sz w:val="28"/>
          <w:szCs w:val="28"/>
        </w:rPr>
      </w:pPr>
      <w:r w:rsidRPr="001F2FA2">
        <w:rPr>
          <w:rFonts w:asciiTheme="minorHAnsi" w:hAnsiTheme="minorHAnsi" w:cs="Times-Roman"/>
          <w:b/>
          <w:color w:val="000000"/>
          <w:sz w:val="28"/>
          <w:szCs w:val="28"/>
        </w:rPr>
        <w:t>2.1.2. Relationships</w:t>
      </w:r>
    </w:p>
    <w:p w:rsidR="006B01C5" w:rsidRDefault="006B01C5" w:rsidP="001F2FA2">
      <w:pPr>
        <w:autoSpaceDE w:val="0"/>
        <w:autoSpaceDN w:val="0"/>
        <w:adjustRightInd w:val="0"/>
        <w:ind w:firstLine="720"/>
        <w:rPr>
          <w:rFonts w:asciiTheme="minorHAnsi" w:hAnsiTheme="minorHAnsi" w:cs="Times-Roman"/>
          <w:b/>
          <w:color w:val="000000"/>
          <w:sz w:val="24"/>
          <w:szCs w:val="24"/>
        </w:rPr>
      </w:pPr>
    </w:p>
    <w:p w:rsidR="008F4703" w:rsidRPr="006D3488" w:rsidRDefault="004A0AB1" w:rsidP="006D3488">
      <w:pPr>
        <w:autoSpaceDE w:val="0"/>
        <w:autoSpaceDN w:val="0"/>
        <w:adjustRightInd w:val="0"/>
        <w:rPr>
          <w:rFonts w:asciiTheme="minorHAnsi" w:hAnsiTheme="minorHAnsi" w:cs="Times-Roman"/>
          <w:b/>
          <w:color w:val="000000"/>
          <w:sz w:val="24"/>
          <w:szCs w:val="24"/>
        </w:rPr>
      </w:pPr>
      <w:r>
        <w:rPr>
          <w:rFonts w:asciiTheme="minorHAnsi" w:hAnsiTheme="minorHAnsi" w:cs="Times-Roman"/>
          <w:b/>
          <w:noProof/>
          <w:color w:val="000000"/>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6" type="#_x0000_t34" style="position:absolute;margin-left:171pt;margin-top:.5pt;width:259.5pt;height:19.5pt;rotation:180;z-index:251665408" o:connectortype="elbow" adj=",-137077,-41827" stroked="f">
            <v:stroke endarrow="block"/>
          </v:shape>
        </w:pict>
      </w:r>
    </w:p>
    <w:p w:rsidR="006B01C5" w:rsidRPr="006B01C5" w:rsidRDefault="006B01C5" w:rsidP="006B01C5">
      <w:pPr>
        <w:tabs>
          <w:tab w:val="left" w:pos="720"/>
          <w:tab w:val="left" w:pos="1440"/>
          <w:tab w:val="left" w:pos="2160"/>
          <w:tab w:val="left" w:pos="2880"/>
          <w:tab w:val="left" w:pos="3375"/>
        </w:tabs>
        <w:autoSpaceDE w:val="0"/>
        <w:autoSpaceDN w:val="0"/>
        <w:adjustRightInd w:val="0"/>
        <w:rPr>
          <w:rFonts w:asciiTheme="minorHAnsi" w:hAnsiTheme="minorHAnsi" w:cs="Times-Roman"/>
          <w:color w:val="000000"/>
          <w:sz w:val="24"/>
          <w:szCs w:val="24"/>
        </w:rPr>
      </w:pPr>
      <w:r w:rsidRPr="006B01C5">
        <w:rPr>
          <w:rFonts w:asciiTheme="minorHAnsi" w:hAnsiTheme="minorHAnsi" w:cs="Times-Roman"/>
          <w:color w:val="000000"/>
          <w:sz w:val="24"/>
          <w:szCs w:val="24"/>
        </w:rPr>
        <w:tab/>
      </w:r>
      <w:r w:rsidRPr="006B01C5">
        <w:rPr>
          <w:rFonts w:asciiTheme="minorHAnsi" w:hAnsiTheme="minorHAnsi" w:cs="Times-Roman"/>
          <w:color w:val="000000"/>
          <w:sz w:val="24"/>
          <w:szCs w:val="24"/>
        </w:rPr>
        <w:tab/>
      </w:r>
      <w:r w:rsidRPr="006B01C5">
        <w:rPr>
          <w:rFonts w:asciiTheme="minorHAnsi" w:hAnsiTheme="minorHAnsi" w:cs="Times-Roman"/>
          <w:color w:val="000000"/>
          <w:sz w:val="24"/>
          <w:szCs w:val="24"/>
        </w:rPr>
        <w:tab/>
      </w:r>
      <w:r w:rsidRPr="006B01C5">
        <w:rPr>
          <w:rFonts w:asciiTheme="minorHAnsi" w:hAnsiTheme="minorHAnsi" w:cs="Times-Roman"/>
          <w:color w:val="000000"/>
          <w:sz w:val="24"/>
          <w:szCs w:val="24"/>
        </w:rPr>
        <w:tab/>
      </w:r>
      <w:r w:rsidRPr="006B01C5">
        <w:rPr>
          <w:rFonts w:asciiTheme="minorHAnsi" w:hAnsiTheme="minorHAnsi" w:cs="Times-Roman"/>
          <w:color w:val="000000"/>
          <w:sz w:val="24"/>
          <w:szCs w:val="24"/>
        </w:rPr>
        <w:tab/>
      </w:r>
      <w:r w:rsidRPr="006B01C5">
        <w:rPr>
          <w:rFonts w:asciiTheme="minorHAnsi" w:hAnsiTheme="minorHAnsi" w:cs="Times-Roman"/>
          <w:color w:val="000000"/>
          <w:sz w:val="24"/>
          <w:szCs w:val="24"/>
        </w:rPr>
        <w:tab/>
      </w:r>
      <w:r w:rsidRPr="006B01C5">
        <w:rPr>
          <w:rFonts w:asciiTheme="minorHAnsi" w:hAnsiTheme="minorHAnsi" w:cs="Times-Roman"/>
          <w:color w:val="000000"/>
          <w:sz w:val="24"/>
          <w:szCs w:val="24"/>
        </w:rPr>
        <w:tab/>
      </w:r>
    </w:p>
    <w:p w:rsidR="006B01C5" w:rsidRDefault="006B01C5" w:rsidP="006B01C5">
      <w:pPr>
        <w:tabs>
          <w:tab w:val="left" w:pos="720"/>
          <w:tab w:val="left" w:pos="1440"/>
          <w:tab w:val="left" w:pos="2160"/>
          <w:tab w:val="left" w:pos="2880"/>
          <w:tab w:val="left" w:pos="3375"/>
        </w:tabs>
        <w:autoSpaceDE w:val="0"/>
        <w:autoSpaceDN w:val="0"/>
        <w:adjustRightInd w:val="0"/>
        <w:rPr>
          <w:rFonts w:asciiTheme="minorHAnsi" w:hAnsiTheme="minorHAnsi" w:cs="Times-Roman"/>
          <w:color w:val="000000"/>
          <w:sz w:val="28"/>
          <w:szCs w:val="28"/>
        </w:rPr>
      </w:pPr>
    </w:p>
    <w:p w:rsidR="00FF743D" w:rsidRDefault="006B01C5" w:rsidP="008F4703">
      <w:pPr>
        <w:autoSpaceDE w:val="0"/>
        <w:autoSpaceDN w:val="0"/>
        <w:adjustRightInd w:val="0"/>
        <w:rPr>
          <w:rFonts w:asciiTheme="minorHAnsi" w:hAnsiTheme="minorHAnsi" w:cs="Times-Roman"/>
          <w:color w:val="000000"/>
          <w:sz w:val="28"/>
          <w:szCs w:val="28"/>
        </w:rPr>
      </w:pPr>
      <w:r>
        <w:rPr>
          <w:rFonts w:asciiTheme="minorHAnsi" w:hAnsiTheme="minorHAnsi" w:cs="Times-Roman"/>
          <w:color w:val="000000"/>
          <w:sz w:val="28"/>
          <w:szCs w:val="28"/>
        </w:rPr>
        <w:tab/>
      </w:r>
    </w:p>
    <w:p w:rsidR="005B0583" w:rsidRDefault="004A0AB1" w:rsidP="00BD21C1">
      <w:pPr>
        <w:tabs>
          <w:tab w:val="left" w:pos="1155"/>
          <w:tab w:val="left" w:pos="1305"/>
        </w:tabs>
        <w:autoSpaceDE w:val="0"/>
        <w:autoSpaceDN w:val="0"/>
        <w:adjustRightInd w:val="0"/>
        <w:rPr>
          <w:rFonts w:asciiTheme="minorHAnsi" w:hAnsiTheme="minorHAnsi" w:cs="Times-Roman"/>
          <w:color w:val="000000"/>
          <w:sz w:val="28"/>
          <w:szCs w:val="28"/>
        </w:rPr>
      </w:pPr>
      <w:r>
        <w:rPr>
          <w:rFonts w:asciiTheme="minorHAnsi" w:hAnsiTheme="minorHAnsi" w:cs="Times-Roman"/>
          <w:noProof/>
          <w:color w:val="000000"/>
          <w:sz w:val="28"/>
          <w:szCs w:val="28"/>
        </w:rPr>
        <w:pict>
          <v:rect id="_x0000_s1063" style="position:absolute;margin-left:-25.5pt;margin-top:.75pt;width:132pt;height:126pt;z-index:251692032" fillcolor="#4bacc6 [3208]" strokecolor="#f2f2f2 [3041]" strokeweight="3pt">
            <v:shadow on="t" type="perspective" color="#205867 [1608]" opacity=".5" offset="1pt" offset2="-1pt"/>
            <v:textbox style="mso-next-textbox:#_x0000_s1063">
              <w:txbxContent>
                <w:p w:rsidR="00BD21C1" w:rsidRDefault="00BD21C1" w:rsidP="00BD21C1">
                  <w:pPr>
                    <w:rPr>
                      <w:rFonts w:asciiTheme="minorHAnsi" w:hAnsiTheme="minorHAnsi"/>
                      <w:b/>
                      <w:sz w:val="28"/>
                      <w:szCs w:val="28"/>
                    </w:rPr>
                  </w:pPr>
                </w:p>
                <w:p w:rsidR="00BD21C1" w:rsidRDefault="00BD21C1" w:rsidP="00BD21C1">
                  <w:pPr>
                    <w:rPr>
                      <w:rFonts w:asciiTheme="minorHAnsi" w:hAnsiTheme="minorHAnsi"/>
                      <w:b/>
                      <w:sz w:val="28"/>
                      <w:szCs w:val="28"/>
                    </w:rPr>
                  </w:pPr>
                </w:p>
                <w:p w:rsidR="00BD21C1" w:rsidRPr="006D3488" w:rsidRDefault="00BD21C1" w:rsidP="00BD21C1">
                  <w:pPr>
                    <w:jc w:val="center"/>
                    <w:rPr>
                      <w:rFonts w:asciiTheme="minorHAnsi" w:hAnsiTheme="minorHAnsi"/>
                      <w:b/>
                      <w:sz w:val="40"/>
                      <w:szCs w:val="40"/>
                    </w:rPr>
                  </w:pPr>
                  <w:r w:rsidRPr="006D3488">
                    <w:rPr>
                      <w:rFonts w:asciiTheme="minorHAnsi" w:hAnsiTheme="minorHAnsi"/>
                      <w:b/>
                      <w:sz w:val="40"/>
                      <w:szCs w:val="40"/>
                    </w:rPr>
                    <w:t>Senders</w:t>
                  </w:r>
                </w:p>
              </w:txbxContent>
            </v:textbox>
          </v:rect>
        </w:pict>
      </w:r>
      <w:r w:rsidR="00BD21C1">
        <w:rPr>
          <w:rFonts w:asciiTheme="minorHAnsi" w:hAnsiTheme="minorHAnsi" w:cs="Times-Roman"/>
          <w:color w:val="000000"/>
          <w:sz w:val="28"/>
          <w:szCs w:val="28"/>
        </w:rPr>
        <w:tab/>
      </w:r>
    </w:p>
    <w:p w:rsidR="005B0583" w:rsidRDefault="005B0583" w:rsidP="008F4703">
      <w:pPr>
        <w:autoSpaceDE w:val="0"/>
        <w:autoSpaceDN w:val="0"/>
        <w:adjustRightInd w:val="0"/>
        <w:rPr>
          <w:rFonts w:asciiTheme="minorHAnsi" w:hAnsiTheme="minorHAnsi" w:cs="Times-Roman"/>
          <w:color w:val="000000"/>
          <w:sz w:val="28"/>
          <w:szCs w:val="28"/>
        </w:rPr>
      </w:pPr>
    </w:p>
    <w:p w:rsidR="005B0583" w:rsidRDefault="004A0AB1" w:rsidP="008F4703">
      <w:pPr>
        <w:autoSpaceDE w:val="0"/>
        <w:autoSpaceDN w:val="0"/>
        <w:adjustRightInd w:val="0"/>
        <w:rPr>
          <w:rFonts w:asciiTheme="minorHAnsi" w:hAnsiTheme="minorHAnsi" w:cs="Times-Roman"/>
          <w:color w:val="000000"/>
          <w:sz w:val="28"/>
          <w:szCs w:val="28"/>
        </w:rPr>
      </w:pPr>
      <w:r w:rsidRPr="004A0AB1">
        <w:rPr>
          <w:rFonts w:asciiTheme="minorHAnsi" w:hAnsiTheme="minorHAnsi" w:cs="Times-Roman"/>
          <w:b/>
          <w:noProof/>
          <w:color w:val="000000"/>
          <w:sz w:val="28"/>
          <w:szCs w:val="28"/>
        </w:rPr>
        <w:pict>
          <v:shape id="_x0000_s1050" type="#_x0000_t34" style="position:absolute;margin-left:106.5pt;margin-top:15.05pt;width:300pt;height:107.25pt;rotation:180;z-index:251678720" o:connectortype="elbow" adj="-108,-81415,-34452" strokecolor="black [3213]" strokeweight="3pt">
            <v:stroke endarrow="block"/>
            <v:shadow type="perspective" color="#7f7f7f [1601]" opacity=".5" offset="1pt" offset2="-1pt"/>
          </v:shape>
        </w:pict>
      </w:r>
    </w:p>
    <w:p w:rsidR="005B0583" w:rsidRDefault="005B0583" w:rsidP="008F4703">
      <w:pPr>
        <w:autoSpaceDE w:val="0"/>
        <w:autoSpaceDN w:val="0"/>
        <w:adjustRightInd w:val="0"/>
        <w:rPr>
          <w:rFonts w:asciiTheme="minorHAnsi" w:hAnsiTheme="minorHAnsi" w:cs="Times-Roman"/>
          <w:color w:val="000000"/>
          <w:sz w:val="28"/>
          <w:szCs w:val="28"/>
        </w:rPr>
      </w:pPr>
    </w:p>
    <w:p w:rsidR="005B0583" w:rsidRDefault="005B0583" w:rsidP="008F4703">
      <w:pPr>
        <w:autoSpaceDE w:val="0"/>
        <w:autoSpaceDN w:val="0"/>
        <w:adjustRightInd w:val="0"/>
        <w:rPr>
          <w:rFonts w:asciiTheme="minorHAnsi" w:hAnsiTheme="minorHAnsi" w:cs="Times-Roman"/>
          <w:color w:val="000000"/>
          <w:sz w:val="28"/>
          <w:szCs w:val="28"/>
        </w:rPr>
      </w:pPr>
    </w:p>
    <w:p w:rsidR="005B0583" w:rsidRDefault="005B0583" w:rsidP="008F4703">
      <w:pPr>
        <w:autoSpaceDE w:val="0"/>
        <w:autoSpaceDN w:val="0"/>
        <w:adjustRightInd w:val="0"/>
        <w:rPr>
          <w:rFonts w:asciiTheme="minorHAnsi" w:hAnsiTheme="minorHAnsi" w:cs="Times-Roman"/>
          <w:color w:val="000000"/>
          <w:sz w:val="28"/>
          <w:szCs w:val="28"/>
        </w:rPr>
      </w:pP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4A0AB1" w:rsidP="008F4703">
      <w:pPr>
        <w:autoSpaceDE w:val="0"/>
        <w:autoSpaceDN w:val="0"/>
        <w:adjustRightInd w:val="0"/>
        <w:rPr>
          <w:rFonts w:asciiTheme="minorHAnsi" w:hAnsiTheme="minorHAnsi" w:cs="Times-Roman"/>
          <w:color w:val="000000"/>
          <w:sz w:val="28"/>
          <w:szCs w:val="28"/>
        </w:rPr>
      </w:pPr>
      <w:r>
        <w:rPr>
          <w:rFonts w:asciiTheme="minorHAnsi" w:hAnsiTheme="minorHAnsi" w:cs="Times-Roman"/>
          <w:noProof/>
          <w:color w:val="000000"/>
          <w:sz w:val="28"/>
          <w:szCs w:val="28"/>
        </w:rPr>
        <w:pict>
          <v:shapetype id="_x0000_t32" coordsize="21600,21600" o:spt="32" o:oned="t" path="m,l21600,21600e" filled="f">
            <v:path arrowok="t" fillok="f" o:connecttype="none"/>
            <o:lock v:ext="edit" shapetype="t"/>
          </v:shapetype>
          <v:shape id="_x0000_s1028" type="#_x0000_t32" style="position:absolute;margin-left:29.25pt;margin-top:7.15pt;width:.05pt;height:67.95pt;flip:x;z-index:251660288" o:connectortype="straight" strokecolor="black [3213]" strokeweight="3pt">
            <v:stroke endarrow="block"/>
            <v:shadow type="perspective" color="#7f7f7f [1601]" opacity=".5" offset="1pt" offset2="-1pt"/>
          </v:shape>
        </w:pict>
      </w:r>
    </w:p>
    <w:p w:rsidR="00B84A9F" w:rsidRDefault="004A0AB1" w:rsidP="008F4703">
      <w:pPr>
        <w:autoSpaceDE w:val="0"/>
        <w:autoSpaceDN w:val="0"/>
        <w:adjustRightInd w:val="0"/>
        <w:rPr>
          <w:rFonts w:asciiTheme="minorHAnsi" w:hAnsiTheme="minorHAnsi" w:cs="Times-Roman"/>
          <w:color w:val="000000"/>
          <w:sz w:val="28"/>
          <w:szCs w:val="28"/>
        </w:rPr>
      </w:pPr>
      <w:r>
        <w:rPr>
          <w:rFonts w:asciiTheme="minorHAnsi" w:hAnsiTheme="minorHAnsi" w:cs="Times-Roman"/>
          <w:noProof/>
          <w:color w:val="000000"/>
          <w:sz w:val="28"/>
          <w:szCs w:val="28"/>
        </w:rPr>
        <w:pict>
          <v:rect id="_x0000_s1026" style="position:absolute;margin-left:147.75pt;margin-top:10pt;width:114.75pt;height:100.05pt;z-index:-251658240" fillcolor="#4f81bd [3204]" strokecolor="#f2f2f2 [3041]" strokeweight="3pt">
            <v:shadow on="t" type="perspective" color="#243f60 [1604]" opacity=".5" offset="1pt" offset2="-1pt"/>
            <v:textbox style="mso-next-textbox:#_x0000_s1026">
              <w:txbxContent>
                <w:p w:rsidR="0012309F" w:rsidRDefault="0012309F" w:rsidP="006B01C5">
                  <w:pPr>
                    <w:jc w:val="center"/>
                    <w:rPr>
                      <w:rFonts w:asciiTheme="minorHAnsi" w:hAnsiTheme="minorHAnsi"/>
                      <w:b/>
                      <w:sz w:val="28"/>
                      <w:szCs w:val="28"/>
                    </w:rPr>
                  </w:pPr>
                </w:p>
                <w:p w:rsidR="006B01C5" w:rsidRDefault="006B01C5" w:rsidP="006B01C5">
                  <w:pPr>
                    <w:jc w:val="center"/>
                    <w:rPr>
                      <w:rFonts w:asciiTheme="minorHAnsi" w:hAnsiTheme="minorHAnsi"/>
                      <w:b/>
                      <w:sz w:val="28"/>
                      <w:szCs w:val="28"/>
                    </w:rPr>
                  </w:pPr>
                  <w:r w:rsidRPr="006B01C5">
                    <w:rPr>
                      <w:rFonts w:asciiTheme="minorHAnsi" w:hAnsiTheme="minorHAnsi"/>
                      <w:b/>
                      <w:sz w:val="28"/>
                      <w:szCs w:val="28"/>
                    </w:rPr>
                    <w:t xml:space="preserve">Fogwire </w:t>
                  </w:r>
                </w:p>
                <w:p w:rsidR="006B01C5" w:rsidRPr="006B01C5" w:rsidRDefault="006B01C5" w:rsidP="006B01C5">
                  <w:pPr>
                    <w:jc w:val="center"/>
                    <w:rPr>
                      <w:rFonts w:asciiTheme="minorHAnsi" w:hAnsiTheme="minorHAnsi"/>
                      <w:b/>
                      <w:sz w:val="28"/>
                      <w:szCs w:val="28"/>
                    </w:rPr>
                  </w:pPr>
                  <w:r w:rsidRPr="006B01C5">
                    <w:rPr>
                      <w:rFonts w:asciiTheme="minorHAnsi" w:hAnsiTheme="minorHAnsi"/>
                      <w:b/>
                      <w:sz w:val="28"/>
                      <w:szCs w:val="28"/>
                    </w:rPr>
                    <w:t>Application</w:t>
                  </w:r>
                </w:p>
              </w:txbxContent>
            </v:textbox>
          </v:rect>
        </w:pict>
      </w:r>
    </w:p>
    <w:p w:rsidR="00B84A9F" w:rsidRDefault="004A0AB1" w:rsidP="008F4703">
      <w:pPr>
        <w:autoSpaceDE w:val="0"/>
        <w:autoSpaceDN w:val="0"/>
        <w:adjustRightInd w:val="0"/>
        <w:rPr>
          <w:rFonts w:asciiTheme="minorHAnsi" w:hAnsiTheme="minorHAnsi" w:cs="Times-Roman"/>
          <w:color w:val="000000"/>
          <w:sz w:val="28"/>
          <w:szCs w:val="28"/>
        </w:rPr>
      </w:pPr>
      <w:r>
        <w:rPr>
          <w:rFonts w:asciiTheme="minorHAnsi" w:hAnsiTheme="minorHAnsi" w:cs="Times-Roman"/>
          <w:noProof/>
          <w:color w:val="000000"/>
          <w:sz w:val="28"/>
          <w:szCs w:val="28"/>
        </w:rPr>
        <w:pict>
          <v:rect id="_x0000_s1031" style="position:absolute;margin-left:374.25pt;margin-top:2.65pt;width:69.75pt;height:69pt;z-index:251663360" fillcolor="#9bbb59 [3206]" strokecolor="#f2f2f2 [3041]" strokeweight="3pt">
            <v:shadow on="t" type="perspective" color="#4e6128 [1606]" opacity=".5" offset="1pt" offset2="-1pt"/>
            <v:textbox style="mso-next-textbox:#_x0000_s1031">
              <w:txbxContent>
                <w:p w:rsidR="0012309F" w:rsidRDefault="0012309F"/>
                <w:p w:rsidR="006B01C5" w:rsidRDefault="006B01C5">
                  <w:r>
                    <w:t>Via Google Mail Client</w:t>
                  </w:r>
                </w:p>
              </w:txbxContent>
            </v:textbox>
          </v:rect>
        </w:pict>
      </w: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4A0AB1" w:rsidP="008F4703">
      <w:pPr>
        <w:autoSpaceDE w:val="0"/>
        <w:autoSpaceDN w:val="0"/>
        <w:adjustRightInd w:val="0"/>
        <w:rPr>
          <w:rFonts w:asciiTheme="minorHAnsi" w:hAnsiTheme="minorHAnsi" w:cs="Times-Roman"/>
          <w:color w:val="000000"/>
          <w:sz w:val="28"/>
          <w:szCs w:val="28"/>
        </w:rPr>
      </w:pPr>
      <w:r>
        <w:rPr>
          <w:rFonts w:asciiTheme="minorHAnsi" w:hAnsiTheme="minorHAnsi" w:cs="Times-Roman"/>
          <w:noProof/>
          <w:color w:val="000000"/>
          <w:sz w:val="28"/>
          <w:szCs w:val="28"/>
        </w:rPr>
        <w:pict>
          <v:shape id="_x0000_s1059" type="#_x0000_t32" style="position:absolute;margin-left:29.25pt;margin-top:6.75pt;width:0;height:74.25pt;flip:y;z-index:251689984" o:connectortype="straight" strokecolor="black [3213]" strokeweight="3pt">
            <v:stroke endarrow="block"/>
            <v:shadow type="perspective" color="#7f7f7f [1601]" opacity=".5" offset="1pt" offset2="-1pt"/>
          </v:shape>
        </w:pict>
      </w:r>
      <w:r>
        <w:rPr>
          <w:rFonts w:asciiTheme="minorHAnsi" w:hAnsiTheme="minorHAnsi" w:cs="Times-Roman"/>
          <w:noProof/>
          <w:color w:val="000000"/>
          <w:sz w:val="28"/>
          <w:szCs w:val="28"/>
        </w:rPr>
        <w:pict>
          <v:shape id="_x0000_s1032" type="#_x0000_t32" style="position:absolute;margin-left:262.5pt;margin-top:6.8pt;width:105.75pt;height:.05pt;z-index:251664384" o:connectortype="straight" strokecolor="black [3213]" strokeweight="3pt">
            <v:stroke endarrow="block"/>
            <v:shadow type="perspective" color="#7f7f7f [1601]" opacity=".5" offset="1pt" offset2="-1pt"/>
          </v:shape>
        </w:pict>
      </w:r>
      <w:r>
        <w:rPr>
          <w:rFonts w:asciiTheme="minorHAnsi" w:hAnsiTheme="minorHAnsi" w:cs="Times-Roman"/>
          <w:noProof/>
          <w:color w:val="000000"/>
          <w:sz w:val="28"/>
          <w:szCs w:val="28"/>
        </w:rPr>
        <w:pict>
          <v:shape id="_x0000_s1027" type="#_x0000_t32" style="position:absolute;margin-left:29.25pt;margin-top:6.75pt;width:114.75pt;height:.05pt;z-index:251659264" o:connectortype="straight" strokecolor="black [3213]" strokeweight="3pt">
            <v:stroke endarrow="block"/>
            <v:shadow type="perspective" color="#7f7f7f [1601]" opacity=".5" offset="1pt" offset2="-1pt"/>
          </v:shape>
        </w:pict>
      </w: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4A0AB1" w:rsidP="008F4703">
      <w:pPr>
        <w:autoSpaceDE w:val="0"/>
        <w:autoSpaceDN w:val="0"/>
        <w:adjustRightInd w:val="0"/>
        <w:rPr>
          <w:rFonts w:asciiTheme="minorHAnsi" w:hAnsiTheme="minorHAnsi" w:cs="Times-Roman"/>
          <w:color w:val="000000"/>
          <w:sz w:val="28"/>
          <w:szCs w:val="28"/>
        </w:rPr>
      </w:pPr>
      <w:r w:rsidRPr="004A0AB1">
        <w:rPr>
          <w:rFonts w:asciiTheme="minorHAnsi" w:hAnsiTheme="minorHAnsi" w:cs="Times-Roman"/>
          <w:b/>
          <w:noProof/>
          <w:color w:val="000000"/>
          <w:sz w:val="28"/>
          <w:szCs w:val="28"/>
        </w:rPr>
        <w:pict>
          <v:shape id="_x0000_s1060" type="#_x0000_t34" style="position:absolute;margin-left:106.5pt;margin-top:7.05pt;width:303.75pt;height:101.25pt;rotation:180;flip:y;z-index:251691008" o:connectortype="elbow" adj="-32,101760,-34293" strokecolor="black [3213]" strokeweight="3pt">
            <v:stroke endarrow="block"/>
            <v:shadow type="perspective" color="#7f7f7f [1601]" opacity=".5" offset="1pt" offset2="-1pt"/>
          </v:shape>
        </w:pict>
      </w: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4A0AB1" w:rsidP="008F4703">
      <w:pPr>
        <w:autoSpaceDE w:val="0"/>
        <w:autoSpaceDN w:val="0"/>
        <w:adjustRightInd w:val="0"/>
        <w:rPr>
          <w:rFonts w:asciiTheme="minorHAnsi" w:hAnsiTheme="minorHAnsi" w:cs="Times-Roman"/>
          <w:color w:val="000000"/>
          <w:sz w:val="28"/>
          <w:szCs w:val="28"/>
        </w:rPr>
      </w:pPr>
      <w:r>
        <w:rPr>
          <w:rFonts w:asciiTheme="minorHAnsi" w:hAnsiTheme="minorHAnsi" w:cs="Times-Roman"/>
          <w:noProof/>
          <w:color w:val="000000"/>
          <w:sz w:val="28"/>
          <w:szCs w:val="28"/>
        </w:rPr>
        <w:pict>
          <v:rect id="_x0000_s1029" style="position:absolute;margin-left:-25.5pt;margin-top:12.6pt;width:132pt;height:126pt;z-index:251661312" fillcolor="#4bacc6 [3208]" strokecolor="#f2f2f2 [3041]" strokeweight="3pt">
            <v:shadow on="t" type="perspective" color="#205867 [1608]" opacity=".5" offset="1pt" offset2="-1pt"/>
            <v:textbox style="mso-next-textbox:#_x0000_s1029">
              <w:txbxContent>
                <w:p w:rsidR="0012309F" w:rsidRDefault="0012309F">
                  <w:pPr>
                    <w:rPr>
                      <w:rFonts w:asciiTheme="minorHAnsi" w:hAnsiTheme="minorHAnsi"/>
                      <w:b/>
                      <w:sz w:val="28"/>
                      <w:szCs w:val="28"/>
                    </w:rPr>
                  </w:pPr>
                </w:p>
                <w:p w:rsidR="0012309F" w:rsidRDefault="0012309F">
                  <w:pPr>
                    <w:rPr>
                      <w:rFonts w:asciiTheme="minorHAnsi" w:hAnsiTheme="minorHAnsi"/>
                      <w:b/>
                      <w:sz w:val="28"/>
                      <w:szCs w:val="28"/>
                    </w:rPr>
                  </w:pPr>
                </w:p>
                <w:p w:rsidR="006B01C5" w:rsidRPr="006B01C5" w:rsidRDefault="006B01C5" w:rsidP="0012309F">
                  <w:pPr>
                    <w:jc w:val="center"/>
                    <w:rPr>
                      <w:rFonts w:asciiTheme="minorHAnsi" w:hAnsiTheme="minorHAnsi"/>
                      <w:b/>
                      <w:sz w:val="28"/>
                      <w:szCs w:val="28"/>
                    </w:rPr>
                  </w:pPr>
                  <w:r w:rsidRPr="006B01C5">
                    <w:rPr>
                      <w:rFonts w:asciiTheme="minorHAnsi" w:hAnsiTheme="minorHAnsi"/>
                      <w:b/>
                      <w:sz w:val="28"/>
                      <w:szCs w:val="28"/>
                    </w:rPr>
                    <w:t>Authorized Recipients</w:t>
                  </w:r>
                </w:p>
              </w:txbxContent>
            </v:textbox>
          </v:rect>
        </w:pict>
      </w: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B84A9F" w:rsidP="008F4703">
      <w:pPr>
        <w:autoSpaceDE w:val="0"/>
        <w:autoSpaceDN w:val="0"/>
        <w:adjustRightInd w:val="0"/>
        <w:rPr>
          <w:rFonts w:asciiTheme="minorHAnsi" w:hAnsiTheme="minorHAnsi" w:cs="Times-Roman"/>
          <w:color w:val="000000"/>
          <w:sz w:val="28"/>
          <w:szCs w:val="28"/>
        </w:rPr>
      </w:pPr>
    </w:p>
    <w:p w:rsidR="006949BC" w:rsidRDefault="006949BC" w:rsidP="008F4703">
      <w:pPr>
        <w:autoSpaceDE w:val="0"/>
        <w:autoSpaceDN w:val="0"/>
        <w:adjustRightInd w:val="0"/>
        <w:rPr>
          <w:rFonts w:asciiTheme="minorHAnsi" w:hAnsiTheme="minorHAnsi" w:cs="Times-Roman"/>
          <w:color w:val="000000"/>
          <w:sz w:val="28"/>
          <w:szCs w:val="28"/>
        </w:rPr>
      </w:pPr>
    </w:p>
    <w:p w:rsidR="006949BC" w:rsidRDefault="006949BC" w:rsidP="008F4703">
      <w:pPr>
        <w:autoSpaceDE w:val="0"/>
        <w:autoSpaceDN w:val="0"/>
        <w:adjustRightInd w:val="0"/>
        <w:rPr>
          <w:rFonts w:asciiTheme="minorHAnsi" w:hAnsiTheme="minorHAnsi" w:cs="Times-Roman"/>
          <w:color w:val="000000"/>
          <w:sz w:val="28"/>
          <w:szCs w:val="28"/>
        </w:rPr>
      </w:pPr>
    </w:p>
    <w:p w:rsidR="006949BC" w:rsidRDefault="006949BC" w:rsidP="008F4703">
      <w:pPr>
        <w:autoSpaceDE w:val="0"/>
        <w:autoSpaceDN w:val="0"/>
        <w:adjustRightInd w:val="0"/>
        <w:rPr>
          <w:rFonts w:asciiTheme="minorHAnsi" w:hAnsiTheme="minorHAnsi" w:cs="Times-Roman"/>
          <w:color w:val="000000"/>
          <w:sz w:val="28"/>
          <w:szCs w:val="28"/>
        </w:rPr>
      </w:pPr>
    </w:p>
    <w:p w:rsidR="006949BC" w:rsidRDefault="006949BC" w:rsidP="008F4703">
      <w:pPr>
        <w:autoSpaceDE w:val="0"/>
        <w:autoSpaceDN w:val="0"/>
        <w:adjustRightInd w:val="0"/>
        <w:rPr>
          <w:rFonts w:asciiTheme="minorHAnsi" w:hAnsiTheme="minorHAnsi" w:cs="Times-Roman"/>
          <w:color w:val="000000"/>
          <w:sz w:val="28"/>
          <w:szCs w:val="28"/>
        </w:rPr>
      </w:pPr>
    </w:p>
    <w:p w:rsidR="0012309F" w:rsidRDefault="0012309F" w:rsidP="008F4703">
      <w:pPr>
        <w:autoSpaceDE w:val="0"/>
        <w:autoSpaceDN w:val="0"/>
        <w:adjustRightInd w:val="0"/>
        <w:rPr>
          <w:rFonts w:asciiTheme="minorHAnsi" w:hAnsiTheme="minorHAnsi" w:cs="Times-Roman"/>
          <w:color w:val="000000"/>
          <w:sz w:val="28"/>
          <w:szCs w:val="28"/>
        </w:rPr>
      </w:pPr>
    </w:p>
    <w:p w:rsidR="00394365" w:rsidRDefault="005B0583" w:rsidP="008F4703">
      <w:pPr>
        <w:autoSpaceDE w:val="0"/>
        <w:autoSpaceDN w:val="0"/>
        <w:adjustRightInd w:val="0"/>
        <w:rPr>
          <w:rFonts w:asciiTheme="minorHAnsi" w:hAnsiTheme="minorHAnsi" w:cs="Times-Roman"/>
          <w:color w:val="000000"/>
          <w:sz w:val="28"/>
          <w:szCs w:val="28"/>
        </w:rPr>
      </w:pPr>
      <w:r>
        <w:rPr>
          <w:rFonts w:asciiTheme="minorHAnsi" w:hAnsiTheme="minorHAnsi" w:cs="Times-Roman"/>
          <w:color w:val="000000"/>
          <w:sz w:val="28"/>
          <w:szCs w:val="28"/>
        </w:rPr>
        <w:tab/>
      </w:r>
    </w:p>
    <w:p w:rsidR="00394365" w:rsidRDefault="00394365" w:rsidP="008F4703">
      <w:pPr>
        <w:autoSpaceDE w:val="0"/>
        <w:autoSpaceDN w:val="0"/>
        <w:adjustRightInd w:val="0"/>
        <w:rPr>
          <w:rFonts w:asciiTheme="minorHAnsi" w:hAnsiTheme="minorHAnsi" w:cs="Times-Roman"/>
          <w:color w:val="000000"/>
          <w:sz w:val="28"/>
          <w:szCs w:val="28"/>
        </w:rPr>
      </w:pPr>
    </w:p>
    <w:p w:rsidR="005B0583" w:rsidRDefault="005B0583" w:rsidP="00394365">
      <w:pPr>
        <w:autoSpaceDE w:val="0"/>
        <w:autoSpaceDN w:val="0"/>
        <w:adjustRightInd w:val="0"/>
        <w:ind w:firstLine="720"/>
        <w:rPr>
          <w:rFonts w:asciiTheme="minorHAnsi" w:hAnsiTheme="minorHAnsi" w:cs="Times-Roman"/>
          <w:b/>
          <w:color w:val="000000"/>
          <w:sz w:val="28"/>
          <w:szCs w:val="28"/>
        </w:rPr>
      </w:pPr>
      <w:r>
        <w:rPr>
          <w:rFonts w:asciiTheme="minorHAnsi" w:hAnsiTheme="minorHAnsi" w:cs="Times-Roman"/>
          <w:b/>
          <w:color w:val="000000"/>
          <w:sz w:val="28"/>
          <w:szCs w:val="28"/>
        </w:rPr>
        <w:t>2.2 Database Description</w:t>
      </w:r>
    </w:p>
    <w:p w:rsidR="005B0583" w:rsidRPr="005B0583" w:rsidRDefault="005B0583" w:rsidP="008F4703">
      <w:pPr>
        <w:autoSpaceDE w:val="0"/>
        <w:autoSpaceDN w:val="0"/>
        <w:adjustRightInd w:val="0"/>
        <w:rPr>
          <w:rFonts w:asciiTheme="minorHAnsi" w:hAnsiTheme="minorHAnsi" w:cs="Times-Roman"/>
          <w:b/>
          <w:color w:val="000000"/>
          <w:sz w:val="24"/>
          <w:szCs w:val="24"/>
        </w:rPr>
      </w:pPr>
      <w:r>
        <w:rPr>
          <w:rFonts w:asciiTheme="minorHAnsi" w:hAnsiTheme="minorHAnsi" w:cs="Times-Roman"/>
          <w:b/>
          <w:color w:val="000000"/>
          <w:sz w:val="28"/>
          <w:szCs w:val="28"/>
        </w:rPr>
        <w:tab/>
      </w:r>
      <w:r w:rsidRPr="005B0583">
        <w:rPr>
          <w:rFonts w:asciiTheme="minorHAnsi" w:hAnsiTheme="minorHAnsi" w:cs="Times-Roman"/>
          <w:b/>
          <w:color w:val="000000"/>
          <w:sz w:val="24"/>
          <w:szCs w:val="24"/>
        </w:rPr>
        <w:t>Database Relationship Diagram</w:t>
      </w:r>
    </w:p>
    <w:p w:rsidR="005B0583" w:rsidRDefault="005B0583" w:rsidP="008F4703">
      <w:pPr>
        <w:autoSpaceDE w:val="0"/>
        <w:autoSpaceDN w:val="0"/>
        <w:adjustRightInd w:val="0"/>
        <w:rPr>
          <w:rFonts w:asciiTheme="minorHAnsi" w:hAnsiTheme="minorHAnsi" w:cs="Times-Roman"/>
          <w:color w:val="000000"/>
          <w:sz w:val="24"/>
          <w:szCs w:val="24"/>
        </w:rPr>
      </w:pPr>
      <w:r>
        <w:rPr>
          <w:rFonts w:asciiTheme="minorHAnsi" w:hAnsiTheme="minorHAnsi" w:cs="Times-Roman"/>
          <w:b/>
          <w:color w:val="000000"/>
          <w:sz w:val="28"/>
          <w:szCs w:val="28"/>
        </w:rPr>
        <w:tab/>
      </w:r>
      <w:r w:rsidRPr="005B0583">
        <w:rPr>
          <w:rFonts w:asciiTheme="minorHAnsi" w:hAnsiTheme="minorHAnsi" w:cs="Times-Roman"/>
          <w:color w:val="000000"/>
          <w:sz w:val="24"/>
          <w:szCs w:val="24"/>
        </w:rPr>
        <w:t>Following</w:t>
      </w:r>
      <w:r>
        <w:rPr>
          <w:rFonts w:asciiTheme="minorHAnsi" w:hAnsiTheme="minorHAnsi" w:cs="Times-Roman"/>
          <w:color w:val="000000"/>
          <w:sz w:val="24"/>
          <w:szCs w:val="24"/>
        </w:rPr>
        <w:t xml:space="preserve"> is the ERD for FogWire System and its description.</w:t>
      </w:r>
    </w:p>
    <w:p w:rsidR="005B0583" w:rsidRDefault="005B0583" w:rsidP="008F4703">
      <w:pPr>
        <w:autoSpaceDE w:val="0"/>
        <w:autoSpaceDN w:val="0"/>
        <w:adjustRightInd w:val="0"/>
        <w:rPr>
          <w:rFonts w:asciiTheme="minorHAnsi" w:hAnsiTheme="minorHAnsi" w:cs="Times-Roman"/>
          <w:color w:val="000000"/>
          <w:sz w:val="24"/>
          <w:szCs w:val="24"/>
          <w:u w:val="single"/>
        </w:rPr>
      </w:pPr>
      <w:r>
        <w:rPr>
          <w:rFonts w:asciiTheme="minorHAnsi" w:hAnsiTheme="minorHAnsi" w:cs="Times-Roman"/>
          <w:color w:val="000000"/>
          <w:sz w:val="24"/>
          <w:szCs w:val="24"/>
        </w:rPr>
        <w:tab/>
      </w:r>
      <w:r w:rsidRPr="005B0583">
        <w:rPr>
          <w:rFonts w:asciiTheme="minorHAnsi" w:hAnsiTheme="minorHAnsi" w:cs="Times-Roman"/>
          <w:color w:val="000000"/>
          <w:sz w:val="24"/>
          <w:szCs w:val="24"/>
          <w:u w:val="single"/>
        </w:rPr>
        <w:t>ERD for User Database</w:t>
      </w:r>
    </w:p>
    <w:p w:rsidR="005B0583" w:rsidRDefault="005B0583" w:rsidP="008F4703">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ab/>
      </w:r>
    </w:p>
    <w:p w:rsidR="005B0583" w:rsidRDefault="004A0AB1" w:rsidP="008F4703">
      <w:pPr>
        <w:autoSpaceDE w:val="0"/>
        <w:autoSpaceDN w:val="0"/>
        <w:adjustRightInd w:val="0"/>
        <w:rPr>
          <w:rFonts w:asciiTheme="minorHAnsi" w:hAnsiTheme="minorHAnsi" w:cs="Times-Roman"/>
          <w:color w:val="000000"/>
          <w:sz w:val="24"/>
          <w:szCs w:val="24"/>
        </w:rPr>
      </w:pPr>
      <w:r>
        <w:rPr>
          <w:rFonts w:asciiTheme="minorHAnsi" w:hAnsiTheme="minorHAnsi" w:cs="Times-Roman"/>
          <w:noProof/>
          <w:color w:val="000000"/>
          <w:sz w:val="24"/>
          <w:szCs w:val="24"/>
        </w:rPr>
        <w:pict>
          <v:oval id="_x0000_s1047" style="position:absolute;margin-left:387pt;margin-top:114.45pt;width:117.75pt;height:60.75pt;z-index:251676672" filled="f" stroked="f"/>
        </w:pict>
      </w:r>
      <w:r w:rsidR="005B0583">
        <w:rPr>
          <w:rFonts w:asciiTheme="minorHAnsi" w:hAnsiTheme="minorHAnsi" w:cs="Times-Roman"/>
          <w:color w:val="000000"/>
          <w:sz w:val="24"/>
          <w:szCs w:val="24"/>
        </w:rPr>
        <w:tab/>
      </w:r>
    </w:p>
    <w:p w:rsidR="00B84A9F" w:rsidRDefault="00B84A9F" w:rsidP="008F4703">
      <w:pPr>
        <w:autoSpaceDE w:val="0"/>
        <w:autoSpaceDN w:val="0"/>
        <w:adjustRightInd w:val="0"/>
        <w:rPr>
          <w:rFonts w:asciiTheme="minorHAnsi" w:hAnsiTheme="minorHAnsi" w:cs="Times-Roman"/>
          <w:color w:val="000000"/>
          <w:sz w:val="24"/>
          <w:szCs w:val="24"/>
        </w:rPr>
      </w:pPr>
    </w:p>
    <w:p w:rsidR="00B84A9F" w:rsidRDefault="004A0AB1" w:rsidP="008F4703">
      <w:pPr>
        <w:autoSpaceDE w:val="0"/>
        <w:autoSpaceDN w:val="0"/>
        <w:adjustRightInd w:val="0"/>
        <w:rPr>
          <w:rFonts w:asciiTheme="minorHAnsi" w:hAnsiTheme="minorHAnsi" w:cs="Times-Roman"/>
          <w:color w:val="000000"/>
          <w:sz w:val="24"/>
          <w:szCs w:val="24"/>
        </w:rPr>
      </w:pPr>
      <w:r>
        <w:rPr>
          <w:rFonts w:asciiTheme="minorHAnsi" w:hAnsiTheme="minorHAnsi" w:cs="Times-Roman"/>
          <w:noProof/>
          <w:color w:val="000000"/>
          <w:sz w:val="24"/>
          <w:szCs w:val="24"/>
        </w:rPr>
        <w:pict>
          <v:oval id="_x0000_s1054" style="position:absolute;margin-left:62.25pt;margin-top:9.4pt;width:147pt;height:64.6pt;z-index:251685888" fillcolor="#9bbb59 [3206]" strokecolor="#f2f2f2 [3041]" strokeweight="3pt">
            <v:shadow on="t" type="perspective" color="#4e6128 [1606]" opacity=".5" offset="1pt" offset2="-1pt"/>
            <v:textbox style="mso-next-textbox:#_x0000_s1054">
              <w:txbxContent>
                <w:p w:rsidR="00B84A9F" w:rsidRDefault="00B84A9F" w:rsidP="00B84A9F">
                  <w:r>
                    <w:t xml:space="preserve">        </w:t>
                  </w:r>
                </w:p>
                <w:p w:rsidR="00B84A9F" w:rsidRDefault="00B84A9F" w:rsidP="00B84A9F">
                  <w:r>
                    <w:t xml:space="preserve">       Last Name</w:t>
                  </w:r>
                </w:p>
              </w:txbxContent>
            </v:textbox>
          </v:oval>
        </w:pict>
      </w:r>
    </w:p>
    <w:p w:rsidR="00B84A9F" w:rsidRDefault="004A0AB1" w:rsidP="008F4703">
      <w:pPr>
        <w:autoSpaceDE w:val="0"/>
        <w:autoSpaceDN w:val="0"/>
        <w:adjustRightInd w:val="0"/>
        <w:rPr>
          <w:rFonts w:asciiTheme="minorHAnsi" w:hAnsiTheme="minorHAnsi" w:cs="Times-Roman"/>
          <w:color w:val="000000"/>
          <w:sz w:val="24"/>
          <w:szCs w:val="24"/>
        </w:rPr>
      </w:pPr>
      <w:r>
        <w:rPr>
          <w:rFonts w:asciiTheme="minorHAnsi" w:hAnsiTheme="minorHAnsi" w:cs="Times-Roman"/>
          <w:noProof/>
          <w:color w:val="000000"/>
          <w:sz w:val="24"/>
          <w:szCs w:val="24"/>
        </w:rPr>
        <w:pict>
          <v:oval id="_x0000_s1053" style="position:absolute;margin-left:258pt;margin-top:.75pt;width:147pt;height:64.6pt;z-index:251684864" fillcolor="#9bbb59 [3206]" strokecolor="#f2f2f2 [3041]" strokeweight="3pt">
            <v:shadow on="t" type="perspective" color="#4e6128 [1606]" opacity=".5" offset="1pt" offset2="-1pt"/>
            <v:textbox style="mso-next-textbox:#_x0000_s1053">
              <w:txbxContent>
                <w:p w:rsidR="00B84A9F" w:rsidRDefault="00B84A9F" w:rsidP="00B84A9F">
                  <w:r>
                    <w:t xml:space="preserve">        </w:t>
                  </w:r>
                </w:p>
                <w:p w:rsidR="00B84A9F" w:rsidRDefault="0012309F" w:rsidP="00B84A9F">
                  <w:r>
                    <w:t xml:space="preserve">   </w:t>
                  </w:r>
                  <w:r w:rsidR="00B84A9F">
                    <w:t xml:space="preserve"> </w:t>
                  </w:r>
                  <w:r>
                    <w:t>E-mail Address</w:t>
                  </w:r>
                </w:p>
              </w:txbxContent>
            </v:textbox>
          </v:oval>
        </w:pict>
      </w:r>
    </w:p>
    <w:p w:rsidR="00B84A9F" w:rsidRDefault="00B84A9F" w:rsidP="008F4703">
      <w:pPr>
        <w:autoSpaceDE w:val="0"/>
        <w:autoSpaceDN w:val="0"/>
        <w:adjustRightInd w:val="0"/>
        <w:rPr>
          <w:rFonts w:asciiTheme="minorHAnsi" w:hAnsiTheme="minorHAnsi" w:cs="Times-Roman"/>
          <w:color w:val="000000"/>
          <w:sz w:val="24"/>
          <w:szCs w:val="24"/>
        </w:rPr>
      </w:pPr>
    </w:p>
    <w:p w:rsidR="00B84A9F" w:rsidRDefault="00B84A9F" w:rsidP="008F4703">
      <w:pPr>
        <w:autoSpaceDE w:val="0"/>
        <w:autoSpaceDN w:val="0"/>
        <w:adjustRightInd w:val="0"/>
        <w:rPr>
          <w:rFonts w:asciiTheme="minorHAnsi" w:hAnsiTheme="minorHAnsi" w:cs="Times-Roman"/>
          <w:color w:val="000000"/>
          <w:sz w:val="24"/>
          <w:szCs w:val="24"/>
        </w:rPr>
      </w:pPr>
    </w:p>
    <w:p w:rsidR="00B84A9F" w:rsidRDefault="00B84A9F" w:rsidP="008F4703">
      <w:pPr>
        <w:autoSpaceDE w:val="0"/>
        <w:autoSpaceDN w:val="0"/>
        <w:adjustRightInd w:val="0"/>
        <w:rPr>
          <w:rFonts w:asciiTheme="minorHAnsi" w:hAnsiTheme="minorHAnsi" w:cs="Times-Roman"/>
          <w:color w:val="000000"/>
          <w:sz w:val="24"/>
          <w:szCs w:val="24"/>
        </w:rPr>
      </w:pPr>
    </w:p>
    <w:p w:rsidR="00B84A9F" w:rsidRDefault="004A0AB1" w:rsidP="008F4703">
      <w:pPr>
        <w:autoSpaceDE w:val="0"/>
        <w:autoSpaceDN w:val="0"/>
        <w:adjustRightInd w:val="0"/>
        <w:rPr>
          <w:rFonts w:asciiTheme="minorHAnsi" w:hAnsiTheme="minorHAnsi" w:cs="Times-Roman"/>
          <w:color w:val="000000"/>
          <w:sz w:val="24"/>
          <w:szCs w:val="24"/>
        </w:rPr>
      </w:pPr>
      <w:r>
        <w:rPr>
          <w:rFonts w:asciiTheme="minorHAnsi" w:hAnsiTheme="minorHAnsi" w:cs="Times-Roman"/>
          <w:noProof/>
          <w:color w:val="000000"/>
          <w:sz w:val="24"/>
          <w:szCs w:val="24"/>
        </w:rPr>
        <w:pict>
          <v:shape id="_x0000_s1042" type="#_x0000_t32" style="position:absolute;margin-left:139.5pt;margin-top:6.75pt;width:52.5pt;height:250.65pt;flip:x y;z-index:251671552" o:connectortype="straight" strokecolor="black [3213]" strokeweight="3pt">
            <v:stroke endarrow="block"/>
            <v:shadow type="perspective" color="#7f7f7f [1601]" opacity=".5" offset="1pt" offset2="-1pt"/>
          </v:shape>
        </w:pict>
      </w:r>
      <w:r>
        <w:rPr>
          <w:rFonts w:asciiTheme="minorHAnsi" w:hAnsiTheme="minorHAnsi" w:cs="Times-Roman"/>
          <w:noProof/>
          <w:color w:val="000000"/>
          <w:sz w:val="24"/>
          <w:szCs w:val="24"/>
        </w:rPr>
        <w:pict>
          <v:shape id="_x0000_s1044" type="#_x0000_t32" style="position:absolute;margin-left:249.75pt;margin-top:6.75pt;width:57.75pt;height:250.65pt;flip:y;z-index:251673600" o:connectortype="straight" strokecolor="black [3213]" strokeweight="3pt">
            <v:stroke endarrow="block"/>
            <v:shadow type="perspective" color="#7f7f7f [1601]" opacity=".5" offset="1pt" offset2="-1pt"/>
          </v:shape>
        </w:pict>
      </w:r>
    </w:p>
    <w:p w:rsidR="00B84A9F" w:rsidRDefault="00B84A9F" w:rsidP="008F4703">
      <w:pPr>
        <w:autoSpaceDE w:val="0"/>
        <w:autoSpaceDN w:val="0"/>
        <w:adjustRightInd w:val="0"/>
        <w:rPr>
          <w:rFonts w:asciiTheme="minorHAnsi" w:hAnsiTheme="minorHAnsi" w:cs="Times-Roman"/>
          <w:color w:val="000000"/>
          <w:sz w:val="24"/>
          <w:szCs w:val="24"/>
        </w:rPr>
      </w:pPr>
    </w:p>
    <w:p w:rsidR="00B84A9F" w:rsidRDefault="004A0AB1" w:rsidP="008F4703">
      <w:pPr>
        <w:autoSpaceDE w:val="0"/>
        <w:autoSpaceDN w:val="0"/>
        <w:adjustRightInd w:val="0"/>
        <w:rPr>
          <w:rFonts w:asciiTheme="minorHAnsi" w:hAnsiTheme="minorHAnsi" w:cs="Times-Roman"/>
          <w:color w:val="000000"/>
          <w:sz w:val="24"/>
          <w:szCs w:val="24"/>
        </w:rPr>
      </w:pPr>
      <w:r>
        <w:rPr>
          <w:rFonts w:asciiTheme="minorHAnsi" w:hAnsiTheme="minorHAnsi" w:cs="Times-Roman"/>
          <w:noProof/>
          <w:color w:val="000000"/>
          <w:sz w:val="24"/>
          <w:szCs w:val="24"/>
        </w:rPr>
        <w:pict>
          <v:oval id="_x0000_s1048" style="position:absolute;margin-left:361.5pt;margin-top:1.45pt;width:143.25pt;height:59.25pt;z-index:251677696" fillcolor="#c0504d [3205]" strokecolor="#f2f2f2 [3041]" strokeweight="3pt">
            <v:shadow on="t" type="perspective" color="#622423 [1605]" opacity=".5" offset="1pt" offset2="-1pt"/>
            <v:textbox>
              <w:txbxContent>
                <w:p w:rsidR="00831031" w:rsidRDefault="00831031" w:rsidP="00831031">
                  <w:pPr>
                    <w:jc w:val="center"/>
                  </w:pPr>
                  <w:r>
                    <w:t>Public Key</w:t>
                  </w:r>
                </w:p>
              </w:txbxContent>
            </v:textbox>
          </v:oval>
        </w:pict>
      </w:r>
      <w:r>
        <w:rPr>
          <w:rFonts w:asciiTheme="minorHAnsi" w:hAnsiTheme="minorHAnsi" w:cs="Times-Roman"/>
          <w:noProof/>
          <w:color w:val="000000"/>
          <w:sz w:val="24"/>
          <w:szCs w:val="24"/>
        </w:rPr>
        <w:pict>
          <v:oval id="_x0000_s1055" style="position:absolute;margin-left:-30.75pt;margin-top:14.2pt;width:147pt;height:64.6pt;z-index:251686912" fillcolor="#9bbb59 [3206]" strokecolor="#f2f2f2 [3041]" strokeweight="3pt">
            <v:shadow on="t" type="perspective" color="#4e6128 [1606]" opacity=".5" offset="1pt" offset2="-1pt"/>
            <v:textbox style="mso-next-textbox:#_x0000_s1055">
              <w:txbxContent>
                <w:p w:rsidR="0012309F" w:rsidRDefault="0012309F" w:rsidP="0012309F">
                  <w:r>
                    <w:t xml:space="preserve">        </w:t>
                  </w:r>
                </w:p>
                <w:p w:rsidR="0012309F" w:rsidRDefault="0012309F" w:rsidP="0012309F">
                  <w:r>
                    <w:t xml:space="preserve">       First Name</w:t>
                  </w:r>
                </w:p>
              </w:txbxContent>
            </v:textbox>
          </v:oval>
        </w:pict>
      </w:r>
    </w:p>
    <w:p w:rsidR="00B84A9F" w:rsidRDefault="00B84A9F" w:rsidP="008F4703">
      <w:pPr>
        <w:autoSpaceDE w:val="0"/>
        <w:autoSpaceDN w:val="0"/>
        <w:adjustRightInd w:val="0"/>
        <w:rPr>
          <w:rFonts w:asciiTheme="minorHAnsi" w:hAnsiTheme="minorHAnsi" w:cs="Times-Roman"/>
          <w:color w:val="000000"/>
          <w:sz w:val="24"/>
          <w:szCs w:val="24"/>
        </w:rPr>
      </w:pPr>
    </w:p>
    <w:p w:rsidR="00B84A9F" w:rsidRDefault="00B84A9F" w:rsidP="008F4703">
      <w:pPr>
        <w:autoSpaceDE w:val="0"/>
        <w:autoSpaceDN w:val="0"/>
        <w:adjustRightInd w:val="0"/>
        <w:rPr>
          <w:rFonts w:asciiTheme="minorHAnsi" w:hAnsiTheme="minorHAnsi" w:cs="Times-Roman"/>
          <w:color w:val="000000"/>
          <w:sz w:val="24"/>
          <w:szCs w:val="24"/>
        </w:rPr>
      </w:pPr>
    </w:p>
    <w:p w:rsidR="00B84A9F" w:rsidRDefault="00B84A9F" w:rsidP="008F4703">
      <w:pPr>
        <w:autoSpaceDE w:val="0"/>
        <w:autoSpaceDN w:val="0"/>
        <w:adjustRightInd w:val="0"/>
        <w:rPr>
          <w:rFonts w:asciiTheme="minorHAnsi" w:hAnsiTheme="minorHAnsi" w:cs="Times-Roman"/>
          <w:color w:val="000000"/>
          <w:sz w:val="24"/>
          <w:szCs w:val="24"/>
        </w:rPr>
      </w:pPr>
    </w:p>
    <w:p w:rsidR="00B84A9F" w:rsidRDefault="004A0AB1" w:rsidP="008F4703">
      <w:pPr>
        <w:autoSpaceDE w:val="0"/>
        <w:autoSpaceDN w:val="0"/>
        <w:adjustRightInd w:val="0"/>
        <w:rPr>
          <w:rFonts w:asciiTheme="minorHAnsi" w:hAnsiTheme="minorHAnsi" w:cs="Times-Roman"/>
          <w:color w:val="000000"/>
          <w:sz w:val="24"/>
          <w:szCs w:val="24"/>
        </w:rPr>
      </w:pPr>
      <w:r>
        <w:rPr>
          <w:rFonts w:asciiTheme="minorHAnsi" w:hAnsiTheme="minorHAnsi" w:cs="Times-Roman"/>
          <w:noProof/>
          <w:color w:val="000000"/>
          <w:sz w:val="24"/>
          <w:szCs w:val="24"/>
        </w:rPr>
        <w:pict>
          <v:shape id="_x0000_s1046" type="#_x0000_t32" style="position:absolute;margin-left:298.5pt;margin-top:2.1pt;width:84pt;height:202.5pt;flip:y;z-index:251675648" o:connectortype="straight" strokecolor="black [3213]" strokeweight="3pt">
            <v:stroke endarrow="block"/>
            <v:shadow type="perspective" color="#622423 [1605]" opacity=".5" offset="1pt" offset2="-1pt"/>
          </v:shape>
        </w:pict>
      </w:r>
    </w:p>
    <w:p w:rsidR="00937F62" w:rsidRDefault="004A0AB1" w:rsidP="008F4703">
      <w:pPr>
        <w:autoSpaceDE w:val="0"/>
        <w:autoSpaceDN w:val="0"/>
        <w:adjustRightInd w:val="0"/>
        <w:rPr>
          <w:rFonts w:asciiTheme="minorHAnsi" w:hAnsiTheme="minorHAnsi" w:cs="Times-Roman"/>
          <w:color w:val="000000"/>
          <w:sz w:val="24"/>
          <w:szCs w:val="24"/>
        </w:rPr>
      </w:pPr>
      <w:r>
        <w:rPr>
          <w:rFonts w:asciiTheme="minorHAnsi" w:hAnsiTheme="minorHAnsi" w:cs="Times-Roman"/>
          <w:noProof/>
          <w:color w:val="000000"/>
          <w:sz w:val="24"/>
          <w:szCs w:val="24"/>
        </w:rPr>
        <w:pict>
          <v:shape id="_x0000_s1040" type="#_x0000_t32" style="position:absolute;margin-left:39.75pt;margin-top:10.6pt;width:108.75pt;height:179.35pt;flip:x y;z-index:251669504" o:connectortype="straight" strokecolor="black [3213]" strokeweight="3pt">
            <v:stroke endarrow="block"/>
            <v:shadow type="perspective" color="#7f7f7f [1601]" opacity=".5" offset="1pt" offset2="-1pt"/>
          </v:shape>
        </w:pict>
      </w: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4A0AB1" w:rsidP="008F4703">
      <w:pPr>
        <w:autoSpaceDE w:val="0"/>
        <w:autoSpaceDN w:val="0"/>
        <w:adjustRightInd w:val="0"/>
        <w:rPr>
          <w:rFonts w:asciiTheme="minorHAnsi" w:hAnsiTheme="minorHAnsi" w:cs="Times-Roman"/>
          <w:color w:val="000000"/>
          <w:sz w:val="24"/>
          <w:szCs w:val="24"/>
        </w:rPr>
      </w:pPr>
      <w:r>
        <w:rPr>
          <w:rFonts w:asciiTheme="minorHAnsi" w:hAnsiTheme="minorHAnsi" w:cs="Times-Roman"/>
          <w:noProof/>
          <w:color w:val="000000"/>
          <w:sz w:val="24"/>
          <w:szCs w:val="24"/>
        </w:rPr>
        <w:pict>
          <v:rect id="_x0000_s1039" style="position:absolute;margin-left:148.5pt;margin-top:8.4pt;width:150pt;height:77.25pt;z-index:251668480" fillcolor="#4f81bd [3204]" strokecolor="#f2f2f2 [3041]" strokeweight="3pt">
            <v:shadow on="t" type="perspective" color="#243f60 [1604]" opacity=".5" offset="1pt" offset2="-1pt"/>
            <v:textbox>
              <w:txbxContent>
                <w:p w:rsidR="00F3556C" w:rsidRDefault="00F3556C" w:rsidP="005B0583">
                  <w:pPr>
                    <w:jc w:val="center"/>
                    <w:rPr>
                      <w:rFonts w:asciiTheme="minorHAnsi" w:hAnsiTheme="minorHAnsi"/>
                      <w:b/>
                      <w:sz w:val="28"/>
                      <w:szCs w:val="28"/>
                    </w:rPr>
                  </w:pPr>
                </w:p>
                <w:p w:rsidR="005B0583" w:rsidRPr="005B0583" w:rsidRDefault="005B0583" w:rsidP="005B0583">
                  <w:pPr>
                    <w:jc w:val="center"/>
                    <w:rPr>
                      <w:rFonts w:asciiTheme="minorHAnsi" w:hAnsiTheme="minorHAnsi"/>
                      <w:b/>
                      <w:sz w:val="28"/>
                      <w:szCs w:val="28"/>
                    </w:rPr>
                  </w:pPr>
                  <w:r w:rsidRPr="005B0583">
                    <w:rPr>
                      <w:rFonts w:asciiTheme="minorHAnsi" w:hAnsiTheme="minorHAnsi"/>
                      <w:b/>
                      <w:sz w:val="28"/>
                      <w:szCs w:val="28"/>
                    </w:rPr>
                    <w:t>Users</w:t>
                  </w:r>
                </w:p>
              </w:txbxContent>
            </v:textbox>
          </v:rect>
        </w:pict>
      </w: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394365" w:rsidRDefault="00394365" w:rsidP="008F4703">
      <w:pPr>
        <w:autoSpaceDE w:val="0"/>
        <w:autoSpaceDN w:val="0"/>
        <w:adjustRightInd w:val="0"/>
        <w:rPr>
          <w:rFonts w:asciiTheme="minorHAnsi" w:hAnsiTheme="minorHAnsi" w:cs="Times-Roman"/>
          <w:color w:val="000000"/>
          <w:sz w:val="24"/>
          <w:szCs w:val="24"/>
        </w:rPr>
      </w:pPr>
    </w:p>
    <w:p w:rsidR="00394365" w:rsidRDefault="00394365" w:rsidP="008F4703">
      <w:pPr>
        <w:autoSpaceDE w:val="0"/>
        <w:autoSpaceDN w:val="0"/>
        <w:adjustRightInd w:val="0"/>
        <w:rPr>
          <w:rFonts w:asciiTheme="minorHAnsi" w:hAnsiTheme="minorHAnsi" w:cs="Times-Roman"/>
          <w:color w:val="000000"/>
          <w:sz w:val="24"/>
          <w:szCs w:val="24"/>
        </w:rPr>
      </w:pPr>
    </w:p>
    <w:p w:rsidR="00394365" w:rsidRDefault="00394365" w:rsidP="008F4703">
      <w:pPr>
        <w:autoSpaceDE w:val="0"/>
        <w:autoSpaceDN w:val="0"/>
        <w:adjustRightInd w:val="0"/>
        <w:rPr>
          <w:rFonts w:asciiTheme="minorHAnsi" w:hAnsiTheme="minorHAnsi" w:cs="Times-Roman"/>
          <w:color w:val="000000"/>
          <w:sz w:val="24"/>
          <w:szCs w:val="24"/>
        </w:rPr>
      </w:pPr>
    </w:p>
    <w:p w:rsidR="00ED6AFB" w:rsidRDefault="00ED6AFB" w:rsidP="008F4703">
      <w:pPr>
        <w:autoSpaceDE w:val="0"/>
        <w:autoSpaceDN w:val="0"/>
        <w:adjustRightInd w:val="0"/>
        <w:rPr>
          <w:rFonts w:asciiTheme="minorHAnsi" w:hAnsiTheme="minorHAnsi" w:cs="Times-Roman"/>
          <w:color w:val="000000"/>
          <w:sz w:val="24"/>
          <w:szCs w:val="24"/>
        </w:rPr>
      </w:pPr>
    </w:p>
    <w:p w:rsidR="00937F62" w:rsidRDefault="00937F62" w:rsidP="00132A01">
      <w:pPr>
        <w:autoSpaceDE w:val="0"/>
        <w:autoSpaceDN w:val="0"/>
        <w:adjustRightInd w:val="0"/>
        <w:ind w:firstLine="720"/>
        <w:rPr>
          <w:rFonts w:asciiTheme="minorHAnsi" w:hAnsiTheme="minorHAnsi" w:cs="Times-Roman"/>
          <w:b/>
          <w:color w:val="000000"/>
          <w:sz w:val="24"/>
          <w:szCs w:val="24"/>
        </w:rPr>
      </w:pPr>
      <w:r>
        <w:rPr>
          <w:rFonts w:asciiTheme="minorHAnsi" w:hAnsiTheme="minorHAnsi" w:cs="Times-Roman"/>
          <w:b/>
          <w:color w:val="000000"/>
          <w:sz w:val="24"/>
          <w:szCs w:val="24"/>
        </w:rPr>
        <w:t xml:space="preserve">User Database </w:t>
      </w:r>
    </w:p>
    <w:p w:rsidR="00937F62" w:rsidRDefault="00937F62" w:rsidP="00132A01">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The user database will hold information about each user in order to verify that he/she is an authorized FogWire user, when encryption and decryption is performed.</w:t>
      </w:r>
    </w:p>
    <w:p w:rsidR="00ED6AFB" w:rsidRDefault="00ED6AFB" w:rsidP="00132A01">
      <w:pPr>
        <w:autoSpaceDE w:val="0"/>
        <w:autoSpaceDN w:val="0"/>
        <w:adjustRightInd w:val="0"/>
        <w:ind w:left="720"/>
        <w:rPr>
          <w:rFonts w:asciiTheme="minorHAnsi" w:hAnsiTheme="minorHAnsi" w:cs="Times-Roman"/>
          <w:color w:val="000000"/>
          <w:sz w:val="24"/>
          <w:szCs w:val="24"/>
        </w:rPr>
      </w:pPr>
    </w:p>
    <w:p w:rsidR="00305500" w:rsidRDefault="00305500" w:rsidP="00132A01">
      <w:pPr>
        <w:autoSpaceDE w:val="0"/>
        <w:autoSpaceDN w:val="0"/>
        <w:adjustRightInd w:val="0"/>
        <w:ind w:firstLine="720"/>
        <w:rPr>
          <w:rFonts w:asciiTheme="minorHAnsi" w:hAnsiTheme="minorHAnsi" w:cs="Times-Roman"/>
          <w:b/>
          <w:color w:val="000000"/>
          <w:sz w:val="24"/>
          <w:szCs w:val="24"/>
        </w:rPr>
      </w:pPr>
      <w:r>
        <w:rPr>
          <w:rFonts w:asciiTheme="minorHAnsi" w:hAnsiTheme="minorHAnsi" w:cs="Times-Roman"/>
          <w:b/>
          <w:color w:val="000000"/>
          <w:sz w:val="24"/>
          <w:szCs w:val="24"/>
        </w:rPr>
        <w:t>Users Table</w:t>
      </w:r>
    </w:p>
    <w:p w:rsidR="00305500" w:rsidRDefault="00305500" w:rsidP="00132A01">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The table will store information about each user suc</w:t>
      </w:r>
      <w:r w:rsidR="007B6EA0">
        <w:rPr>
          <w:rFonts w:asciiTheme="minorHAnsi" w:hAnsiTheme="minorHAnsi" w:cs="Times-Roman"/>
          <w:color w:val="000000"/>
          <w:sz w:val="24"/>
          <w:szCs w:val="24"/>
        </w:rPr>
        <w:t xml:space="preserve">h as first name, last name, </w:t>
      </w:r>
      <w:r>
        <w:rPr>
          <w:rFonts w:asciiTheme="minorHAnsi" w:hAnsiTheme="minorHAnsi" w:cs="Times-Roman"/>
          <w:color w:val="000000"/>
          <w:sz w:val="24"/>
          <w:szCs w:val="24"/>
        </w:rPr>
        <w:t>e-</w:t>
      </w:r>
      <w:r w:rsidR="00132A01">
        <w:rPr>
          <w:rFonts w:asciiTheme="minorHAnsi" w:hAnsiTheme="minorHAnsi" w:cs="Times-Roman"/>
          <w:color w:val="000000"/>
          <w:sz w:val="24"/>
          <w:szCs w:val="24"/>
        </w:rPr>
        <w:t>m</w:t>
      </w:r>
      <w:r w:rsidR="00ED6AFB">
        <w:rPr>
          <w:rFonts w:asciiTheme="minorHAnsi" w:hAnsiTheme="minorHAnsi" w:cs="Times-Roman"/>
          <w:color w:val="000000"/>
          <w:sz w:val="24"/>
          <w:szCs w:val="24"/>
        </w:rPr>
        <w:t xml:space="preserve">ail address and public key. </w:t>
      </w:r>
    </w:p>
    <w:p w:rsidR="00305500" w:rsidRDefault="00305500" w:rsidP="008F4703">
      <w:pPr>
        <w:autoSpaceDE w:val="0"/>
        <w:autoSpaceDN w:val="0"/>
        <w:adjustRightInd w:val="0"/>
        <w:rPr>
          <w:rFonts w:asciiTheme="minorHAnsi" w:hAnsiTheme="minorHAnsi" w:cs="Times-Roman"/>
          <w:color w:val="000000"/>
          <w:sz w:val="24"/>
          <w:szCs w:val="24"/>
        </w:rPr>
      </w:pPr>
    </w:p>
    <w:p w:rsidR="00305500" w:rsidRDefault="00305500" w:rsidP="00132A01">
      <w:pPr>
        <w:autoSpaceDE w:val="0"/>
        <w:autoSpaceDN w:val="0"/>
        <w:adjustRightInd w:val="0"/>
        <w:ind w:firstLine="720"/>
        <w:rPr>
          <w:rFonts w:asciiTheme="minorHAnsi" w:hAnsiTheme="minorHAnsi" w:cs="Times-Roman"/>
          <w:b/>
          <w:color w:val="000000"/>
          <w:sz w:val="24"/>
          <w:szCs w:val="24"/>
        </w:rPr>
      </w:pPr>
      <w:r>
        <w:rPr>
          <w:rFonts w:asciiTheme="minorHAnsi" w:hAnsiTheme="minorHAnsi" w:cs="Times-Roman"/>
          <w:b/>
          <w:color w:val="000000"/>
          <w:sz w:val="24"/>
          <w:szCs w:val="24"/>
        </w:rPr>
        <w:t>User Database Interface Description</w:t>
      </w:r>
    </w:p>
    <w:p w:rsidR="00ED6AFB" w:rsidRDefault="00305500" w:rsidP="00132A01">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 xml:space="preserve">The interface will only be available upon the first </w:t>
      </w:r>
      <w:r w:rsidR="00132A01">
        <w:rPr>
          <w:rFonts w:asciiTheme="minorHAnsi" w:hAnsiTheme="minorHAnsi" w:cs="Times-Roman"/>
          <w:color w:val="000000"/>
          <w:sz w:val="24"/>
          <w:szCs w:val="24"/>
        </w:rPr>
        <w:t xml:space="preserve">application execution. It will allow the user to enter first name, last name, and e-mail address. It will then allow the user to access the </w:t>
      </w:r>
      <w:del w:id="24" w:author="Valued Acer Customer" w:date="2009-11-30T17:06:00Z">
        <w:r w:rsidR="00132A01" w:rsidDel="00D30F27">
          <w:rPr>
            <w:rFonts w:asciiTheme="minorHAnsi" w:hAnsiTheme="minorHAnsi" w:cs="Times-Roman"/>
            <w:color w:val="000000"/>
            <w:sz w:val="24"/>
            <w:szCs w:val="24"/>
          </w:rPr>
          <w:delText>Encryption</w:delText>
        </w:r>
      </w:del>
      <w:ins w:id="25" w:author="Valued Acer Customer" w:date="2009-11-30T17:06:00Z">
        <w:r w:rsidR="00D30F27">
          <w:rPr>
            <w:rFonts w:asciiTheme="minorHAnsi" w:hAnsiTheme="minorHAnsi" w:cs="Times-Roman"/>
            <w:color w:val="000000"/>
            <w:sz w:val="24"/>
            <w:szCs w:val="24"/>
          </w:rPr>
          <w:t>Lock</w:t>
        </w:r>
      </w:ins>
      <w:ins w:id="26" w:author="Valued Acer Customer" w:date="2009-11-30T17:07:00Z">
        <w:r w:rsidR="00D30F27">
          <w:rPr>
            <w:rFonts w:asciiTheme="minorHAnsi" w:hAnsiTheme="minorHAnsi" w:cs="Times-Roman"/>
            <w:color w:val="000000"/>
            <w:sz w:val="24"/>
            <w:szCs w:val="24"/>
          </w:rPr>
          <w:t xml:space="preserve"> Data</w:t>
        </w:r>
      </w:ins>
      <w:r w:rsidR="00132A01">
        <w:rPr>
          <w:rFonts w:asciiTheme="minorHAnsi" w:hAnsiTheme="minorHAnsi" w:cs="Times-Roman"/>
          <w:color w:val="000000"/>
          <w:sz w:val="24"/>
          <w:szCs w:val="24"/>
        </w:rPr>
        <w:t>/</w:t>
      </w:r>
      <w:del w:id="27" w:author="Valued Acer Customer" w:date="2009-11-30T17:06:00Z">
        <w:r w:rsidR="00132A01" w:rsidDel="00D30F27">
          <w:rPr>
            <w:rFonts w:asciiTheme="minorHAnsi" w:hAnsiTheme="minorHAnsi" w:cs="Times-Roman"/>
            <w:color w:val="000000"/>
            <w:sz w:val="24"/>
            <w:szCs w:val="24"/>
          </w:rPr>
          <w:delText xml:space="preserve">Decryption </w:delText>
        </w:r>
      </w:del>
      <w:ins w:id="28" w:author="Valued Acer Customer" w:date="2009-11-30T17:06:00Z">
        <w:r w:rsidR="00D30F27">
          <w:rPr>
            <w:rFonts w:asciiTheme="minorHAnsi" w:hAnsiTheme="minorHAnsi" w:cs="Times-Roman"/>
            <w:color w:val="000000"/>
            <w:sz w:val="24"/>
            <w:szCs w:val="24"/>
          </w:rPr>
          <w:t>Unlock</w:t>
        </w:r>
      </w:ins>
      <w:ins w:id="29" w:author="Valued Acer Customer" w:date="2009-11-30T17:07:00Z">
        <w:r w:rsidR="00D30F27">
          <w:rPr>
            <w:rFonts w:asciiTheme="minorHAnsi" w:hAnsiTheme="minorHAnsi" w:cs="Times-Roman"/>
            <w:color w:val="000000"/>
            <w:sz w:val="24"/>
            <w:szCs w:val="24"/>
          </w:rPr>
          <w:t xml:space="preserve"> Data</w:t>
        </w:r>
      </w:ins>
      <w:ins w:id="30" w:author="Valued Acer Customer" w:date="2009-11-30T17:06:00Z">
        <w:r w:rsidR="00D30F27">
          <w:rPr>
            <w:rFonts w:asciiTheme="minorHAnsi" w:hAnsiTheme="minorHAnsi" w:cs="Times-Roman"/>
            <w:color w:val="000000"/>
            <w:sz w:val="24"/>
            <w:szCs w:val="24"/>
          </w:rPr>
          <w:t>/Help</w:t>
        </w:r>
        <w:r w:rsidR="00D30F27">
          <w:rPr>
            <w:rFonts w:asciiTheme="minorHAnsi" w:hAnsiTheme="minorHAnsi" w:cs="Times-Roman"/>
            <w:color w:val="000000"/>
            <w:sz w:val="24"/>
            <w:szCs w:val="24"/>
          </w:rPr>
          <w:t xml:space="preserve"> </w:t>
        </w:r>
      </w:ins>
      <w:r w:rsidR="00132A01">
        <w:rPr>
          <w:rFonts w:asciiTheme="minorHAnsi" w:hAnsiTheme="minorHAnsi" w:cs="Times-Roman"/>
          <w:color w:val="000000"/>
          <w:sz w:val="24"/>
          <w:szCs w:val="24"/>
        </w:rPr>
        <w:t>area.</w:t>
      </w:r>
    </w:p>
    <w:p w:rsidR="00ED6AFB" w:rsidRDefault="00ED6AFB" w:rsidP="00132A01">
      <w:pPr>
        <w:autoSpaceDE w:val="0"/>
        <w:autoSpaceDN w:val="0"/>
        <w:adjustRightInd w:val="0"/>
        <w:ind w:left="720"/>
        <w:rPr>
          <w:rFonts w:asciiTheme="minorHAnsi" w:hAnsiTheme="minorHAnsi" w:cs="Times-Roman"/>
          <w:color w:val="000000"/>
          <w:sz w:val="24"/>
          <w:szCs w:val="24"/>
        </w:rPr>
      </w:pPr>
    </w:p>
    <w:p w:rsidR="00305500" w:rsidRDefault="00ED6AFB" w:rsidP="00132A01">
      <w:pPr>
        <w:autoSpaceDE w:val="0"/>
        <w:autoSpaceDN w:val="0"/>
        <w:adjustRightInd w:val="0"/>
        <w:ind w:left="720"/>
        <w:rPr>
          <w:rFonts w:asciiTheme="minorHAnsi" w:hAnsiTheme="minorHAnsi" w:cs="Times-Roman"/>
          <w:b/>
          <w:color w:val="000000"/>
          <w:sz w:val="24"/>
          <w:szCs w:val="24"/>
        </w:rPr>
      </w:pPr>
      <w:r>
        <w:rPr>
          <w:rFonts w:asciiTheme="minorHAnsi" w:hAnsiTheme="minorHAnsi" w:cs="Times-Roman"/>
          <w:b/>
          <w:color w:val="000000"/>
          <w:sz w:val="24"/>
          <w:szCs w:val="24"/>
        </w:rPr>
        <w:t>Interfaces</w:t>
      </w:r>
      <w:r w:rsidR="00132A01">
        <w:rPr>
          <w:rFonts w:asciiTheme="minorHAnsi" w:hAnsiTheme="minorHAnsi" w:cs="Times-Roman"/>
          <w:color w:val="000000"/>
          <w:sz w:val="24"/>
          <w:szCs w:val="24"/>
        </w:rPr>
        <w:t xml:space="preserve"> </w:t>
      </w:r>
      <w:r>
        <w:rPr>
          <w:rFonts w:asciiTheme="minorHAnsi" w:hAnsiTheme="minorHAnsi" w:cs="Times-Roman"/>
          <w:b/>
          <w:color w:val="000000"/>
          <w:sz w:val="24"/>
          <w:szCs w:val="24"/>
        </w:rPr>
        <w:t>and access to FogWire Encryption/Decryption</w:t>
      </w:r>
    </w:p>
    <w:p w:rsidR="00ED6AFB" w:rsidRDefault="00ED6AFB" w:rsidP="00132A01">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 xml:space="preserve">These interfaces will be available to users who have been authenticated within the user’s database. They will include </w:t>
      </w:r>
      <w:del w:id="31" w:author="Valued Acer Customer" w:date="2009-11-30T17:06:00Z">
        <w:r w:rsidDel="00D30F27">
          <w:rPr>
            <w:rFonts w:asciiTheme="minorHAnsi" w:hAnsiTheme="minorHAnsi" w:cs="Times-Roman"/>
            <w:color w:val="000000"/>
            <w:sz w:val="24"/>
            <w:szCs w:val="24"/>
          </w:rPr>
          <w:delText>encryption</w:delText>
        </w:r>
      </w:del>
      <w:ins w:id="32" w:author="Valued Acer Customer" w:date="2009-11-30T17:06:00Z">
        <w:r w:rsidR="00D30F27">
          <w:rPr>
            <w:rFonts w:asciiTheme="minorHAnsi" w:hAnsiTheme="minorHAnsi" w:cs="Times-Roman"/>
            <w:color w:val="000000"/>
            <w:sz w:val="24"/>
            <w:szCs w:val="24"/>
          </w:rPr>
          <w:t>lock</w:t>
        </w:r>
      </w:ins>
      <w:ins w:id="33" w:author="Valued Acer Customer" w:date="2009-11-30T17:07:00Z">
        <w:r w:rsidR="00D30F27">
          <w:rPr>
            <w:rFonts w:asciiTheme="minorHAnsi" w:hAnsiTheme="minorHAnsi" w:cs="Times-Roman"/>
            <w:color w:val="000000"/>
            <w:sz w:val="24"/>
            <w:szCs w:val="24"/>
          </w:rPr>
          <w:t xml:space="preserve"> data</w:t>
        </w:r>
      </w:ins>
      <w:r>
        <w:rPr>
          <w:rFonts w:asciiTheme="minorHAnsi" w:hAnsiTheme="minorHAnsi" w:cs="Times-Roman"/>
          <w:color w:val="000000"/>
          <w:sz w:val="24"/>
          <w:szCs w:val="24"/>
        </w:rPr>
        <w:t xml:space="preserve">, </w:t>
      </w:r>
      <w:del w:id="34" w:author="Valued Acer Customer" w:date="2009-11-30T17:06:00Z">
        <w:r w:rsidDel="00D30F27">
          <w:rPr>
            <w:rFonts w:asciiTheme="minorHAnsi" w:hAnsiTheme="minorHAnsi" w:cs="Times-Roman"/>
            <w:color w:val="000000"/>
            <w:sz w:val="24"/>
            <w:szCs w:val="24"/>
          </w:rPr>
          <w:delText xml:space="preserve">decryption </w:delText>
        </w:r>
      </w:del>
      <w:ins w:id="35" w:author="Valued Acer Customer" w:date="2009-11-30T17:06:00Z">
        <w:r w:rsidR="00D30F27">
          <w:rPr>
            <w:rFonts w:asciiTheme="minorHAnsi" w:hAnsiTheme="minorHAnsi" w:cs="Times-Roman"/>
            <w:color w:val="000000"/>
            <w:sz w:val="24"/>
            <w:szCs w:val="24"/>
          </w:rPr>
          <w:t>unlock</w:t>
        </w:r>
      </w:ins>
      <w:ins w:id="36" w:author="Valued Acer Customer" w:date="2009-11-30T17:07:00Z">
        <w:r w:rsidR="00D30F27">
          <w:rPr>
            <w:rFonts w:asciiTheme="minorHAnsi" w:hAnsiTheme="minorHAnsi" w:cs="Times-Roman"/>
            <w:color w:val="000000"/>
            <w:sz w:val="24"/>
            <w:szCs w:val="24"/>
          </w:rPr>
          <w:t xml:space="preserve"> data</w:t>
        </w:r>
      </w:ins>
      <w:ins w:id="37" w:author="Valued Acer Customer" w:date="2009-11-30T17:06:00Z">
        <w:r w:rsidR="00D30F27">
          <w:rPr>
            <w:rFonts w:asciiTheme="minorHAnsi" w:hAnsiTheme="minorHAnsi" w:cs="Times-Roman"/>
            <w:color w:val="000000"/>
            <w:sz w:val="24"/>
            <w:szCs w:val="24"/>
          </w:rPr>
          <w:t xml:space="preserve"> </w:t>
        </w:r>
      </w:ins>
      <w:r>
        <w:rPr>
          <w:rFonts w:asciiTheme="minorHAnsi" w:hAnsiTheme="minorHAnsi" w:cs="Times-Roman"/>
          <w:color w:val="000000"/>
          <w:sz w:val="24"/>
          <w:szCs w:val="24"/>
        </w:rPr>
        <w:t>and help screen.</w:t>
      </w:r>
    </w:p>
    <w:p w:rsidR="00ED6AFB" w:rsidRDefault="00ED6AFB" w:rsidP="00132A01">
      <w:pPr>
        <w:autoSpaceDE w:val="0"/>
        <w:autoSpaceDN w:val="0"/>
        <w:adjustRightInd w:val="0"/>
        <w:ind w:left="720"/>
        <w:rPr>
          <w:rFonts w:asciiTheme="minorHAnsi" w:hAnsiTheme="minorHAnsi" w:cs="Times-Roman"/>
          <w:color w:val="000000"/>
          <w:sz w:val="24"/>
          <w:szCs w:val="24"/>
        </w:rPr>
      </w:pPr>
    </w:p>
    <w:p w:rsidR="0079701B" w:rsidRDefault="00ED6AFB" w:rsidP="0079701B">
      <w:pPr>
        <w:autoSpaceDE w:val="0"/>
        <w:autoSpaceDN w:val="0"/>
        <w:adjustRightInd w:val="0"/>
        <w:ind w:left="720"/>
        <w:rPr>
          <w:rFonts w:asciiTheme="minorHAnsi" w:hAnsiTheme="minorHAnsi" w:cs="Times-Roman"/>
          <w:b/>
          <w:color w:val="000000"/>
          <w:sz w:val="24"/>
          <w:szCs w:val="24"/>
        </w:rPr>
      </w:pPr>
      <w:r>
        <w:rPr>
          <w:rFonts w:asciiTheme="minorHAnsi" w:hAnsiTheme="minorHAnsi" w:cs="Times-Roman"/>
          <w:b/>
          <w:color w:val="000000"/>
          <w:sz w:val="24"/>
          <w:szCs w:val="24"/>
        </w:rPr>
        <w:t>Interface Description</w:t>
      </w:r>
    </w:p>
    <w:p w:rsidR="00ED6AFB" w:rsidRDefault="00ED6AFB" w:rsidP="00132A01">
      <w:pPr>
        <w:autoSpaceDE w:val="0"/>
        <w:autoSpaceDN w:val="0"/>
        <w:adjustRightInd w:val="0"/>
        <w:ind w:left="720"/>
        <w:rPr>
          <w:rFonts w:asciiTheme="minorHAnsi" w:hAnsiTheme="minorHAnsi" w:cs="Times-Roman"/>
          <w:b/>
          <w:color w:val="000000"/>
          <w:sz w:val="24"/>
          <w:szCs w:val="24"/>
        </w:rPr>
      </w:pPr>
      <w:del w:id="38" w:author="Valued Acer Customer" w:date="2009-11-30T17:06:00Z">
        <w:r w:rsidDel="00D30F27">
          <w:rPr>
            <w:rFonts w:asciiTheme="minorHAnsi" w:hAnsiTheme="minorHAnsi" w:cs="Times-Roman"/>
            <w:b/>
            <w:color w:val="000000"/>
            <w:sz w:val="24"/>
            <w:szCs w:val="24"/>
          </w:rPr>
          <w:delText xml:space="preserve">Encryption </w:delText>
        </w:r>
      </w:del>
      <w:ins w:id="39" w:author="Valued Acer Customer" w:date="2009-11-30T17:06:00Z">
        <w:r w:rsidR="00D30F27">
          <w:rPr>
            <w:rFonts w:asciiTheme="minorHAnsi" w:hAnsiTheme="minorHAnsi" w:cs="Times-Roman"/>
            <w:b/>
            <w:color w:val="000000"/>
            <w:sz w:val="24"/>
            <w:szCs w:val="24"/>
          </w:rPr>
          <w:t>Lock</w:t>
        </w:r>
      </w:ins>
      <w:ins w:id="40" w:author="Valued Acer Customer" w:date="2009-11-30T17:07:00Z">
        <w:r w:rsidR="00D30F27">
          <w:rPr>
            <w:rFonts w:asciiTheme="minorHAnsi" w:hAnsiTheme="minorHAnsi" w:cs="Times-Roman"/>
            <w:b/>
            <w:color w:val="000000"/>
            <w:sz w:val="24"/>
            <w:szCs w:val="24"/>
          </w:rPr>
          <w:t xml:space="preserve"> Data</w:t>
        </w:r>
      </w:ins>
      <w:ins w:id="41" w:author="Valued Acer Customer" w:date="2009-11-30T17:06:00Z">
        <w:r w:rsidR="00D30F27">
          <w:rPr>
            <w:rFonts w:asciiTheme="minorHAnsi" w:hAnsiTheme="minorHAnsi" w:cs="Times-Roman"/>
            <w:b/>
            <w:color w:val="000000"/>
            <w:sz w:val="24"/>
            <w:szCs w:val="24"/>
          </w:rPr>
          <w:t xml:space="preserve"> </w:t>
        </w:r>
      </w:ins>
      <w:r>
        <w:rPr>
          <w:rFonts w:asciiTheme="minorHAnsi" w:hAnsiTheme="minorHAnsi" w:cs="Times-Roman"/>
          <w:b/>
          <w:color w:val="000000"/>
          <w:sz w:val="24"/>
          <w:szCs w:val="24"/>
        </w:rPr>
        <w:t>Screen</w:t>
      </w:r>
    </w:p>
    <w:p w:rsidR="00ED6AFB" w:rsidRDefault="00ED6AFB" w:rsidP="00132A01">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 xml:space="preserve">Data can be entered through copy/paste, free-text, or file upload in order to be encrypted. </w:t>
      </w:r>
      <w:del w:id="42" w:author="Sharlot, Dmitry" w:date="2009-11-30T08:21:00Z">
        <w:r w:rsidDel="00B7742E">
          <w:rPr>
            <w:rFonts w:asciiTheme="minorHAnsi" w:hAnsiTheme="minorHAnsi" w:cs="Times-Roman"/>
            <w:color w:val="000000"/>
            <w:sz w:val="24"/>
            <w:szCs w:val="24"/>
          </w:rPr>
          <w:delText>The user can then copy/paste the encrypted text, save it to a file, or send it to another authorized FogWire recipient.</w:delText>
        </w:r>
      </w:del>
      <w:ins w:id="43" w:author="Valued Acer Customer" w:date="2009-11-30T16:47:00Z">
        <w:r w:rsidR="001B7DDD">
          <w:rPr>
            <w:rFonts w:asciiTheme="minorHAnsi" w:hAnsiTheme="minorHAnsi" w:cs="Times-Roman"/>
            <w:color w:val="000000"/>
            <w:sz w:val="24"/>
            <w:szCs w:val="24"/>
          </w:rPr>
          <w:t>The user can then save it to a file or save and send to another authorized FogWire recipient.</w:t>
        </w:r>
      </w:ins>
    </w:p>
    <w:p w:rsidR="00ED6AFB" w:rsidRDefault="00ED6AFB" w:rsidP="00132A01">
      <w:pPr>
        <w:autoSpaceDE w:val="0"/>
        <w:autoSpaceDN w:val="0"/>
        <w:adjustRightInd w:val="0"/>
        <w:ind w:left="720"/>
        <w:rPr>
          <w:rFonts w:asciiTheme="minorHAnsi" w:hAnsiTheme="minorHAnsi" w:cs="Times-Roman"/>
          <w:color w:val="000000"/>
          <w:sz w:val="24"/>
          <w:szCs w:val="24"/>
        </w:rPr>
      </w:pPr>
    </w:p>
    <w:p w:rsidR="00ED6AFB" w:rsidRDefault="0079701B" w:rsidP="00132A01">
      <w:pPr>
        <w:autoSpaceDE w:val="0"/>
        <w:autoSpaceDN w:val="0"/>
        <w:adjustRightInd w:val="0"/>
        <w:ind w:left="720"/>
        <w:rPr>
          <w:rFonts w:asciiTheme="minorHAnsi" w:hAnsiTheme="minorHAnsi" w:cs="Times-Roman"/>
          <w:b/>
          <w:color w:val="000000"/>
          <w:sz w:val="24"/>
          <w:szCs w:val="24"/>
        </w:rPr>
      </w:pPr>
      <w:del w:id="44" w:author="Valued Acer Customer" w:date="2009-11-30T17:06:00Z">
        <w:r w:rsidDel="00D30F27">
          <w:rPr>
            <w:rFonts w:asciiTheme="minorHAnsi" w:hAnsiTheme="minorHAnsi" w:cs="Times-Roman"/>
            <w:b/>
            <w:color w:val="000000"/>
            <w:sz w:val="24"/>
            <w:szCs w:val="24"/>
          </w:rPr>
          <w:delText xml:space="preserve">Decryption </w:delText>
        </w:r>
      </w:del>
      <w:ins w:id="45" w:author="Valued Acer Customer" w:date="2009-11-30T17:06:00Z">
        <w:r w:rsidR="00D30F27">
          <w:rPr>
            <w:rFonts w:asciiTheme="minorHAnsi" w:hAnsiTheme="minorHAnsi" w:cs="Times-Roman"/>
            <w:b/>
            <w:color w:val="000000"/>
            <w:sz w:val="24"/>
            <w:szCs w:val="24"/>
          </w:rPr>
          <w:t>Unlock Data</w:t>
        </w:r>
        <w:r w:rsidR="00D30F27">
          <w:rPr>
            <w:rFonts w:asciiTheme="minorHAnsi" w:hAnsiTheme="minorHAnsi" w:cs="Times-Roman"/>
            <w:b/>
            <w:color w:val="000000"/>
            <w:sz w:val="24"/>
            <w:szCs w:val="24"/>
          </w:rPr>
          <w:t xml:space="preserve"> </w:t>
        </w:r>
      </w:ins>
      <w:r>
        <w:rPr>
          <w:rFonts w:asciiTheme="minorHAnsi" w:hAnsiTheme="minorHAnsi" w:cs="Times-Roman"/>
          <w:b/>
          <w:color w:val="000000"/>
          <w:sz w:val="24"/>
          <w:szCs w:val="24"/>
        </w:rPr>
        <w:t>Screen</w:t>
      </w:r>
    </w:p>
    <w:p w:rsidR="0079701B" w:rsidDel="00D3672D" w:rsidRDefault="0079701B" w:rsidP="00132A01">
      <w:pPr>
        <w:autoSpaceDE w:val="0"/>
        <w:autoSpaceDN w:val="0"/>
        <w:adjustRightInd w:val="0"/>
        <w:ind w:left="720"/>
        <w:rPr>
          <w:del w:id="46" w:author="Valued Acer Customer" w:date="2009-11-30T16:49:00Z"/>
          <w:rFonts w:asciiTheme="minorHAnsi" w:hAnsiTheme="minorHAnsi" w:cs="Times-Roman"/>
          <w:color w:val="000000"/>
          <w:sz w:val="24"/>
          <w:szCs w:val="24"/>
        </w:rPr>
      </w:pPr>
      <w:r>
        <w:rPr>
          <w:rFonts w:asciiTheme="minorHAnsi" w:hAnsiTheme="minorHAnsi" w:cs="Times-Roman"/>
          <w:color w:val="000000"/>
          <w:sz w:val="24"/>
          <w:szCs w:val="24"/>
        </w:rPr>
        <w:t xml:space="preserve">Data can be entered through </w:t>
      </w:r>
      <w:del w:id="47" w:author="Sharlot, Dmitry" w:date="2009-11-30T08:21:00Z">
        <w:r w:rsidDel="00B7742E">
          <w:rPr>
            <w:rFonts w:asciiTheme="minorHAnsi" w:hAnsiTheme="minorHAnsi" w:cs="Times-Roman"/>
            <w:color w:val="000000"/>
            <w:sz w:val="24"/>
            <w:szCs w:val="24"/>
          </w:rPr>
          <w:delText xml:space="preserve">copy/paste, free-text, or </w:delText>
        </w:r>
      </w:del>
      <w:r>
        <w:rPr>
          <w:rFonts w:asciiTheme="minorHAnsi" w:hAnsiTheme="minorHAnsi" w:cs="Times-Roman"/>
          <w:color w:val="000000"/>
          <w:sz w:val="24"/>
          <w:szCs w:val="24"/>
        </w:rPr>
        <w:t xml:space="preserve">file upload in order to be decrypted and available to the user. </w:t>
      </w:r>
      <w:del w:id="48" w:author="Valued Acer Customer" w:date="2009-11-30T16:49:00Z">
        <w:r w:rsidDel="00D3672D">
          <w:rPr>
            <w:rFonts w:asciiTheme="minorHAnsi" w:hAnsiTheme="minorHAnsi" w:cs="Times-Roman"/>
            <w:color w:val="000000"/>
            <w:sz w:val="24"/>
            <w:szCs w:val="24"/>
          </w:rPr>
          <w:delText xml:space="preserve">The user can copy/paste the decrypted text or save it to a file. </w:delText>
        </w:r>
      </w:del>
    </w:p>
    <w:p w:rsidR="0079701B" w:rsidRDefault="0079701B" w:rsidP="00132A01">
      <w:pPr>
        <w:autoSpaceDE w:val="0"/>
        <w:autoSpaceDN w:val="0"/>
        <w:adjustRightInd w:val="0"/>
        <w:ind w:left="720"/>
        <w:rPr>
          <w:rFonts w:asciiTheme="minorHAnsi" w:hAnsiTheme="minorHAnsi" w:cs="Times-Roman"/>
          <w:color w:val="000000"/>
          <w:sz w:val="24"/>
          <w:szCs w:val="24"/>
        </w:rPr>
      </w:pPr>
    </w:p>
    <w:p w:rsidR="0079701B" w:rsidRDefault="0079701B" w:rsidP="00132A01">
      <w:pPr>
        <w:autoSpaceDE w:val="0"/>
        <w:autoSpaceDN w:val="0"/>
        <w:adjustRightInd w:val="0"/>
        <w:ind w:left="720"/>
        <w:rPr>
          <w:rFonts w:asciiTheme="minorHAnsi" w:hAnsiTheme="minorHAnsi" w:cs="Times-Roman"/>
          <w:b/>
          <w:color w:val="000000"/>
          <w:sz w:val="24"/>
          <w:szCs w:val="24"/>
        </w:rPr>
      </w:pPr>
      <w:r>
        <w:rPr>
          <w:rFonts w:asciiTheme="minorHAnsi" w:hAnsiTheme="minorHAnsi" w:cs="Times-Roman"/>
          <w:b/>
          <w:color w:val="000000"/>
          <w:sz w:val="24"/>
          <w:szCs w:val="24"/>
        </w:rPr>
        <w:t>Help Screen</w:t>
      </w:r>
    </w:p>
    <w:p w:rsidR="00D3672D" w:rsidRDefault="0079701B" w:rsidP="00132A01">
      <w:pPr>
        <w:autoSpaceDE w:val="0"/>
        <w:autoSpaceDN w:val="0"/>
        <w:adjustRightInd w:val="0"/>
        <w:ind w:left="720"/>
        <w:rPr>
          <w:ins w:id="49" w:author="Valued Acer Customer" w:date="2009-11-30T16:51:00Z"/>
          <w:rFonts w:asciiTheme="minorHAnsi" w:hAnsiTheme="minorHAnsi" w:cs="Times-Roman"/>
          <w:color w:val="000000"/>
          <w:sz w:val="24"/>
          <w:szCs w:val="24"/>
        </w:rPr>
      </w:pPr>
      <w:del w:id="50" w:author="Sharlot, Dmitry" w:date="2009-11-30T08:22:00Z">
        <w:r w:rsidDel="00D6302C">
          <w:rPr>
            <w:rFonts w:asciiTheme="minorHAnsi" w:hAnsiTheme="minorHAnsi" w:cs="Times-Roman"/>
            <w:color w:val="000000"/>
            <w:sz w:val="24"/>
            <w:szCs w:val="24"/>
          </w:rPr>
          <w:delText>This area will display helpful hints or quick tips for using the FogWire application. There will be an area which will display information on the encryption process and workflow for performing actions related to the encryption of data. There will also be an area which will display information on the decryption process and workflow for performing actions related to decryption of data</w:delText>
        </w:r>
      </w:del>
    </w:p>
    <w:p w:rsidR="00D3672D" w:rsidRDefault="00D3672D" w:rsidP="00132A01">
      <w:pPr>
        <w:autoSpaceDE w:val="0"/>
        <w:autoSpaceDN w:val="0"/>
        <w:adjustRightInd w:val="0"/>
        <w:ind w:left="720"/>
        <w:rPr>
          <w:ins w:id="51" w:author="Valued Acer Customer" w:date="2009-11-30T16:50:00Z"/>
          <w:rFonts w:asciiTheme="minorHAnsi" w:hAnsiTheme="minorHAnsi" w:cs="Times-Roman"/>
          <w:color w:val="000000"/>
          <w:sz w:val="24"/>
          <w:szCs w:val="24"/>
        </w:rPr>
      </w:pPr>
      <w:ins w:id="52" w:author="Valued Acer Customer" w:date="2009-11-30T16:50:00Z">
        <w:r>
          <w:rPr>
            <w:rFonts w:asciiTheme="minorHAnsi" w:hAnsiTheme="minorHAnsi" w:cs="Times-Roman"/>
            <w:color w:val="000000"/>
            <w:sz w:val="24"/>
            <w:szCs w:val="24"/>
          </w:rPr>
          <w:t xml:space="preserve">This area will display the proper steps to Lock and Unlock documents. </w:t>
        </w:r>
      </w:ins>
    </w:p>
    <w:p w:rsidR="00D3672D" w:rsidRPr="0079701B" w:rsidRDefault="00D3672D" w:rsidP="00132A01">
      <w:pPr>
        <w:autoSpaceDE w:val="0"/>
        <w:autoSpaceDN w:val="0"/>
        <w:adjustRightInd w:val="0"/>
        <w:ind w:left="720"/>
        <w:rPr>
          <w:rFonts w:asciiTheme="minorHAnsi" w:hAnsiTheme="minorHAnsi" w:cs="Times-Roman"/>
          <w:color w:val="000000"/>
          <w:sz w:val="24"/>
          <w:szCs w:val="24"/>
        </w:rPr>
      </w:pPr>
      <w:ins w:id="53" w:author="Valued Acer Customer" w:date="2009-11-30T16:51:00Z">
        <w:r>
          <w:rPr>
            <w:rFonts w:asciiTheme="minorHAnsi" w:hAnsiTheme="minorHAnsi" w:cs="Times-Roman"/>
            <w:color w:val="000000"/>
            <w:sz w:val="24"/>
            <w:szCs w:val="24"/>
          </w:rPr>
          <w:t xml:space="preserve">- </w:t>
        </w:r>
      </w:ins>
      <w:ins w:id="54" w:author="Valued Acer Customer" w:date="2009-11-30T16:50:00Z">
        <w:r>
          <w:rPr>
            <w:rFonts w:asciiTheme="minorHAnsi" w:hAnsiTheme="minorHAnsi" w:cs="Times-Roman"/>
            <w:color w:val="000000"/>
            <w:sz w:val="24"/>
            <w:szCs w:val="24"/>
          </w:rPr>
          <w:t>Anthony please expand on the instructions here</w:t>
        </w:r>
      </w:ins>
    </w:p>
    <w:p w:rsidR="0079701B" w:rsidRDefault="0079701B" w:rsidP="00132A01">
      <w:pPr>
        <w:autoSpaceDE w:val="0"/>
        <w:autoSpaceDN w:val="0"/>
        <w:adjustRightInd w:val="0"/>
        <w:ind w:left="720"/>
        <w:rPr>
          <w:rFonts w:asciiTheme="minorHAnsi" w:hAnsiTheme="minorHAnsi" w:cs="Times-Roman"/>
          <w:color w:val="000000"/>
          <w:sz w:val="24"/>
          <w:szCs w:val="24"/>
        </w:rPr>
      </w:pPr>
    </w:p>
    <w:p w:rsidR="0079701B" w:rsidRDefault="0079701B" w:rsidP="00132A01">
      <w:pPr>
        <w:autoSpaceDE w:val="0"/>
        <w:autoSpaceDN w:val="0"/>
        <w:adjustRightInd w:val="0"/>
        <w:ind w:left="720"/>
        <w:rPr>
          <w:rFonts w:asciiTheme="minorHAnsi" w:hAnsiTheme="minorHAnsi" w:cs="Times-Roman"/>
          <w:color w:val="000000"/>
          <w:sz w:val="24"/>
          <w:szCs w:val="24"/>
        </w:rPr>
      </w:pPr>
    </w:p>
    <w:p w:rsidR="0079701B" w:rsidRDefault="0079701B" w:rsidP="00132A01">
      <w:pPr>
        <w:autoSpaceDE w:val="0"/>
        <w:autoSpaceDN w:val="0"/>
        <w:adjustRightInd w:val="0"/>
        <w:ind w:left="720"/>
        <w:rPr>
          <w:rFonts w:asciiTheme="minorHAnsi" w:hAnsiTheme="minorHAnsi" w:cs="Times-Roman"/>
          <w:color w:val="000000"/>
          <w:sz w:val="24"/>
          <w:szCs w:val="24"/>
        </w:rPr>
      </w:pPr>
    </w:p>
    <w:p w:rsidR="0079701B" w:rsidRDefault="0079701B" w:rsidP="00132A01">
      <w:pPr>
        <w:autoSpaceDE w:val="0"/>
        <w:autoSpaceDN w:val="0"/>
        <w:adjustRightInd w:val="0"/>
        <w:ind w:left="720"/>
        <w:rPr>
          <w:rFonts w:asciiTheme="minorHAnsi" w:hAnsiTheme="minorHAnsi" w:cs="Times-Roman"/>
          <w:color w:val="000000"/>
          <w:sz w:val="24"/>
          <w:szCs w:val="24"/>
        </w:rPr>
      </w:pPr>
    </w:p>
    <w:p w:rsidR="0079701B" w:rsidRDefault="0079701B" w:rsidP="00132A01">
      <w:pPr>
        <w:autoSpaceDE w:val="0"/>
        <w:autoSpaceDN w:val="0"/>
        <w:adjustRightInd w:val="0"/>
        <w:ind w:left="720"/>
        <w:rPr>
          <w:rFonts w:asciiTheme="minorHAnsi" w:hAnsiTheme="minorHAnsi" w:cs="Times-Roman"/>
          <w:color w:val="000000"/>
          <w:sz w:val="24"/>
          <w:szCs w:val="24"/>
        </w:rPr>
      </w:pPr>
    </w:p>
    <w:p w:rsidR="0079701B" w:rsidRDefault="0079701B" w:rsidP="00132A01">
      <w:pPr>
        <w:autoSpaceDE w:val="0"/>
        <w:autoSpaceDN w:val="0"/>
        <w:adjustRightInd w:val="0"/>
        <w:ind w:left="720"/>
        <w:rPr>
          <w:rFonts w:asciiTheme="minorHAnsi" w:hAnsiTheme="minorHAnsi" w:cs="Times-Roman"/>
          <w:color w:val="000000"/>
          <w:sz w:val="24"/>
          <w:szCs w:val="24"/>
        </w:rPr>
      </w:pPr>
    </w:p>
    <w:p w:rsidR="0079701B" w:rsidRDefault="0079701B" w:rsidP="00132A01">
      <w:pPr>
        <w:autoSpaceDE w:val="0"/>
        <w:autoSpaceDN w:val="0"/>
        <w:adjustRightInd w:val="0"/>
        <w:ind w:left="720"/>
        <w:rPr>
          <w:rFonts w:asciiTheme="minorHAnsi" w:hAnsiTheme="minorHAnsi" w:cs="Times-Roman"/>
          <w:color w:val="000000"/>
          <w:sz w:val="24"/>
          <w:szCs w:val="24"/>
        </w:rPr>
      </w:pPr>
    </w:p>
    <w:p w:rsidR="0079701B" w:rsidRDefault="0079701B" w:rsidP="00132A01">
      <w:pPr>
        <w:autoSpaceDE w:val="0"/>
        <w:autoSpaceDN w:val="0"/>
        <w:adjustRightInd w:val="0"/>
        <w:ind w:left="720"/>
        <w:rPr>
          <w:rFonts w:asciiTheme="minorHAnsi" w:hAnsiTheme="minorHAnsi" w:cs="Times-Roman"/>
          <w:color w:val="000000"/>
          <w:sz w:val="24"/>
          <w:szCs w:val="24"/>
        </w:rPr>
      </w:pPr>
    </w:p>
    <w:p w:rsidR="0079701B" w:rsidRDefault="0079701B" w:rsidP="00132A01">
      <w:pPr>
        <w:autoSpaceDE w:val="0"/>
        <w:autoSpaceDN w:val="0"/>
        <w:adjustRightInd w:val="0"/>
        <w:ind w:left="720"/>
        <w:rPr>
          <w:rFonts w:asciiTheme="minorHAnsi" w:hAnsiTheme="minorHAnsi" w:cs="Times-Roman"/>
          <w:color w:val="000000"/>
          <w:sz w:val="24"/>
          <w:szCs w:val="24"/>
        </w:rPr>
      </w:pPr>
    </w:p>
    <w:p w:rsidR="0079701B" w:rsidRDefault="0079701B" w:rsidP="00132A01">
      <w:pPr>
        <w:autoSpaceDE w:val="0"/>
        <w:autoSpaceDN w:val="0"/>
        <w:adjustRightInd w:val="0"/>
        <w:ind w:left="720"/>
        <w:rPr>
          <w:rFonts w:asciiTheme="minorHAnsi" w:hAnsiTheme="minorHAnsi" w:cs="Times-Roman"/>
          <w:color w:val="000000"/>
          <w:sz w:val="24"/>
          <w:szCs w:val="24"/>
        </w:rPr>
      </w:pPr>
    </w:p>
    <w:p w:rsidR="00132A01" w:rsidRDefault="00132A01" w:rsidP="008F4703">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ab/>
      </w:r>
    </w:p>
    <w:p w:rsidR="00132A01" w:rsidRDefault="00132A01" w:rsidP="00296072">
      <w:pPr>
        <w:autoSpaceDE w:val="0"/>
        <w:autoSpaceDN w:val="0"/>
        <w:adjustRightInd w:val="0"/>
        <w:ind w:firstLine="720"/>
        <w:rPr>
          <w:rFonts w:asciiTheme="minorHAnsi" w:hAnsiTheme="minorHAnsi" w:cs="Times-Roman"/>
          <w:b/>
          <w:color w:val="000000"/>
          <w:sz w:val="28"/>
          <w:szCs w:val="28"/>
        </w:rPr>
      </w:pPr>
      <w:r w:rsidRPr="008418EE">
        <w:rPr>
          <w:rFonts w:asciiTheme="minorHAnsi" w:hAnsiTheme="minorHAnsi" w:cs="Times-Roman"/>
          <w:b/>
          <w:color w:val="000000"/>
          <w:sz w:val="28"/>
          <w:szCs w:val="28"/>
        </w:rPr>
        <w:t>2.3 Database Structure</w:t>
      </w:r>
    </w:p>
    <w:p w:rsidR="008418EE" w:rsidRDefault="008418EE" w:rsidP="008F4703">
      <w:pPr>
        <w:autoSpaceDE w:val="0"/>
        <w:autoSpaceDN w:val="0"/>
        <w:adjustRightInd w:val="0"/>
        <w:rPr>
          <w:rFonts w:asciiTheme="minorHAnsi" w:hAnsiTheme="minorHAnsi" w:cs="Times-Roman"/>
          <w:b/>
          <w:color w:val="000000"/>
          <w:sz w:val="28"/>
          <w:szCs w:val="28"/>
        </w:rPr>
      </w:pPr>
    </w:p>
    <w:p w:rsidR="008418EE" w:rsidRPr="008418EE" w:rsidRDefault="008418EE" w:rsidP="008F4703">
      <w:pPr>
        <w:autoSpaceDE w:val="0"/>
        <w:autoSpaceDN w:val="0"/>
        <w:adjustRightInd w:val="0"/>
        <w:rPr>
          <w:rFonts w:asciiTheme="minorHAnsi" w:hAnsiTheme="minorHAnsi" w:cs="Times-Roman"/>
          <w:b/>
          <w:color w:val="000000"/>
          <w:sz w:val="28"/>
          <w:szCs w:val="28"/>
        </w:rPr>
      </w:pPr>
    </w:p>
    <w:tbl>
      <w:tblPr>
        <w:tblStyle w:val="TableGrid"/>
        <w:tblW w:w="0" w:type="auto"/>
        <w:tblLook w:val="04A0"/>
      </w:tblPr>
      <w:tblGrid>
        <w:gridCol w:w="3192"/>
        <w:gridCol w:w="3192"/>
        <w:gridCol w:w="3192"/>
      </w:tblGrid>
      <w:tr w:rsidR="008418EE" w:rsidTr="009435A0">
        <w:tc>
          <w:tcPr>
            <w:tcW w:w="9576" w:type="dxa"/>
            <w:gridSpan w:val="3"/>
          </w:tcPr>
          <w:p w:rsidR="008418EE" w:rsidRDefault="008418EE" w:rsidP="008F4703">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 xml:space="preserve">Entity </w:t>
            </w:r>
            <w:r w:rsidRPr="008418EE">
              <w:rPr>
                <w:rFonts w:asciiTheme="minorHAnsi" w:hAnsiTheme="minorHAnsi" w:cs="Times-Roman"/>
                <w:b/>
                <w:color w:val="00B050"/>
                <w:sz w:val="24"/>
                <w:szCs w:val="24"/>
              </w:rPr>
              <w:t>Users</w:t>
            </w:r>
          </w:p>
        </w:tc>
      </w:tr>
      <w:tr w:rsidR="008418EE" w:rsidTr="008418EE">
        <w:tc>
          <w:tcPr>
            <w:tcW w:w="3192" w:type="dxa"/>
          </w:tcPr>
          <w:p w:rsidR="008418EE" w:rsidRPr="008418EE" w:rsidRDefault="008418EE" w:rsidP="008F4703">
            <w:pPr>
              <w:autoSpaceDE w:val="0"/>
              <w:autoSpaceDN w:val="0"/>
              <w:adjustRightInd w:val="0"/>
              <w:rPr>
                <w:rFonts w:asciiTheme="minorHAnsi" w:hAnsiTheme="minorHAnsi" w:cs="Times-Roman"/>
                <w:b/>
                <w:color w:val="000000"/>
                <w:sz w:val="24"/>
                <w:szCs w:val="24"/>
              </w:rPr>
            </w:pPr>
            <w:r w:rsidRPr="008418EE">
              <w:rPr>
                <w:rFonts w:asciiTheme="minorHAnsi" w:hAnsiTheme="minorHAnsi" w:cs="Times-Roman"/>
                <w:b/>
                <w:color w:val="000000"/>
                <w:sz w:val="24"/>
                <w:szCs w:val="24"/>
              </w:rPr>
              <w:t>Attribute</w:t>
            </w:r>
          </w:p>
        </w:tc>
        <w:tc>
          <w:tcPr>
            <w:tcW w:w="3192" w:type="dxa"/>
          </w:tcPr>
          <w:p w:rsidR="008418EE" w:rsidRPr="008418EE" w:rsidRDefault="008418EE" w:rsidP="008F4703">
            <w:pPr>
              <w:autoSpaceDE w:val="0"/>
              <w:autoSpaceDN w:val="0"/>
              <w:adjustRightInd w:val="0"/>
              <w:rPr>
                <w:rFonts w:asciiTheme="minorHAnsi" w:hAnsiTheme="minorHAnsi" w:cs="Times-Roman"/>
                <w:b/>
                <w:color w:val="000000"/>
                <w:sz w:val="24"/>
                <w:szCs w:val="24"/>
              </w:rPr>
            </w:pPr>
            <w:r w:rsidRPr="008418EE">
              <w:rPr>
                <w:rFonts w:asciiTheme="minorHAnsi" w:hAnsiTheme="minorHAnsi" w:cs="Times-Roman"/>
                <w:b/>
                <w:color w:val="000000"/>
                <w:sz w:val="24"/>
                <w:szCs w:val="24"/>
              </w:rPr>
              <w:t>Type</w:t>
            </w:r>
          </w:p>
        </w:tc>
        <w:tc>
          <w:tcPr>
            <w:tcW w:w="3192" w:type="dxa"/>
          </w:tcPr>
          <w:p w:rsidR="008418EE" w:rsidRPr="008418EE" w:rsidRDefault="008418EE" w:rsidP="008F4703">
            <w:pPr>
              <w:autoSpaceDE w:val="0"/>
              <w:autoSpaceDN w:val="0"/>
              <w:adjustRightInd w:val="0"/>
              <w:rPr>
                <w:rFonts w:asciiTheme="minorHAnsi" w:hAnsiTheme="minorHAnsi" w:cs="Times-Roman"/>
                <w:b/>
                <w:color w:val="000000"/>
                <w:sz w:val="24"/>
                <w:szCs w:val="24"/>
              </w:rPr>
            </w:pPr>
            <w:r w:rsidRPr="008418EE">
              <w:rPr>
                <w:rFonts w:asciiTheme="minorHAnsi" w:hAnsiTheme="minorHAnsi" w:cs="Times-Roman"/>
                <w:b/>
                <w:color w:val="000000"/>
                <w:sz w:val="24"/>
                <w:szCs w:val="24"/>
              </w:rPr>
              <w:t>Description</w:t>
            </w:r>
          </w:p>
        </w:tc>
      </w:tr>
      <w:tr w:rsidR="008418EE" w:rsidTr="008418EE">
        <w:tc>
          <w:tcPr>
            <w:tcW w:w="3192" w:type="dxa"/>
          </w:tcPr>
          <w:p w:rsidR="008418EE" w:rsidRDefault="00ED6AFB" w:rsidP="00ED6AFB">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e_mail</w:t>
            </w:r>
          </w:p>
        </w:tc>
        <w:tc>
          <w:tcPr>
            <w:tcW w:w="3192" w:type="dxa"/>
          </w:tcPr>
          <w:p w:rsidR="008418EE" w:rsidRDefault="00ED6AFB" w:rsidP="008F4703">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VARCHAR(10)</w:t>
            </w:r>
          </w:p>
        </w:tc>
        <w:tc>
          <w:tcPr>
            <w:tcW w:w="3192" w:type="dxa"/>
          </w:tcPr>
          <w:p w:rsidR="008418EE" w:rsidRDefault="00296072" w:rsidP="008F4703">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Primary key, the user’s e-mail address</w:t>
            </w:r>
          </w:p>
        </w:tc>
      </w:tr>
      <w:tr w:rsidR="008418EE" w:rsidTr="008418EE">
        <w:tc>
          <w:tcPr>
            <w:tcW w:w="3192" w:type="dxa"/>
          </w:tcPr>
          <w:p w:rsidR="008418EE" w:rsidRDefault="006C39BD" w:rsidP="008F4703">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f_n</w:t>
            </w:r>
            <w:r w:rsidR="00ED6AFB">
              <w:rPr>
                <w:rFonts w:asciiTheme="minorHAnsi" w:hAnsiTheme="minorHAnsi" w:cs="Times-Roman"/>
                <w:color w:val="000000"/>
                <w:sz w:val="24"/>
                <w:szCs w:val="24"/>
              </w:rPr>
              <w:t>ame</w:t>
            </w:r>
          </w:p>
        </w:tc>
        <w:tc>
          <w:tcPr>
            <w:tcW w:w="3192" w:type="dxa"/>
          </w:tcPr>
          <w:p w:rsidR="008418EE" w:rsidRDefault="00ED6AFB" w:rsidP="008F4703">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VARCHAR(20)</w:t>
            </w:r>
          </w:p>
        </w:tc>
        <w:tc>
          <w:tcPr>
            <w:tcW w:w="3192" w:type="dxa"/>
          </w:tcPr>
          <w:p w:rsidR="008418EE" w:rsidRDefault="00296072" w:rsidP="008F4703">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User’s first name</w:t>
            </w:r>
          </w:p>
        </w:tc>
      </w:tr>
      <w:tr w:rsidR="00296072" w:rsidTr="008418EE">
        <w:tc>
          <w:tcPr>
            <w:tcW w:w="3192" w:type="dxa"/>
          </w:tcPr>
          <w:p w:rsidR="00296072" w:rsidRDefault="00ED6AFB" w:rsidP="008F4703">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l_</w:t>
            </w:r>
            <w:r w:rsidR="006C39BD">
              <w:rPr>
                <w:rFonts w:asciiTheme="minorHAnsi" w:hAnsiTheme="minorHAnsi" w:cs="Times-Roman"/>
                <w:color w:val="000000"/>
                <w:sz w:val="24"/>
                <w:szCs w:val="24"/>
              </w:rPr>
              <w:t>n</w:t>
            </w:r>
            <w:r w:rsidR="00296072">
              <w:rPr>
                <w:rFonts w:asciiTheme="minorHAnsi" w:hAnsiTheme="minorHAnsi" w:cs="Times-Roman"/>
                <w:color w:val="000000"/>
                <w:sz w:val="24"/>
                <w:szCs w:val="24"/>
              </w:rPr>
              <w:t>ame</w:t>
            </w:r>
          </w:p>
        </w:tc>
        <w:tc>
          <w:tcPr>
            <w:tcW w:w="3192" w:type="dxa"/>
          </w:tcPr>
          <w:p w:rsidR="00296072" w:rsidRDefault="00ED6AFB" w:rsidP="00296072">
            <w:pPr>
              <w:tabs>
                <w:tab w:val="left" w:pos="945"/>
              </w:tabs>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VARCHAR(30)</w:t>
            </w:r>
          </w:p>
        </w:tc>
        <w:tc>
          <w:tcPr>
            <w:tcW w:w="3192" w:type="dxa"/>
          </w:tcPr>
          <w:p w:rsidR="00296072" w:rsidRDefault="00296072" w:rsidP="008F4703">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User’s last name</w:t>
            </w:r>
          </w:p>
        </w:tc>
      </w:tr>
      <w:tr w:rsidR="00296072" w:rsidTr="008418EE">
        <w:tc>
          <w:tcPr>
            <w:tcW w:w="3192" w:type="dxa"/>
          </w:tcPr>
          <w:p w:rsidR="00296072" w:rsidRDefault="00296072" w:rsidP="00ED6AFB">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pub</w:t>
            </w:r>
            <w:r w:rsidR="00ED6AFB">
              <w:rPr>
                <w:rFonts w:asciiTheme="minorHAnsi" w:hAnsiTheme="minorHAnsi" w:cs="Times-Roman"/>
                <w:color w:val="000000"/>
                <w:sz w:val="24"/>
                <w:szCs w:val="24"/>
              </w:rPr>
              <w:t>_k</w:t>
            </w:r>
            <w:r>
              <w:rPr>
                <w:rFonts w:asciiTheme="minorHAnsi" w:hAnsiTheme="minorHAnsi" w:cs="Times-Roman"/>
                <w:color w:val="000000"/>
                <w:sz w:val="24"/>
                <w:szCs w:val="24"/>
              </w:rPr>
              <w:t>ey</w:t>
            </w:r>
          </w:p>
        </w:tc>
        <w:tc>
          <w:tcPr>
            <w:tcW w:w="3192" w:type="dxa"/>
          </w:tcPr>
          <w:p w:rsidR="00296072" w:rsidRDefault="00ED6AFB" w:rsidP="00296072">
            <w:pPr>
              <w:tabs>
                <w:tab w:val="left" w:pos="945"/>
              </w:tabs>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VARCHAR(32)</w:t>
            </w:r>
          </w:p>
        </w:tc>
        <w:tc>
          <w:tcPr>
            <w:tcW w:w="3192" w:type="dxa"/>
          </w:tcPr>
          <w:p w:rsidR="00296072" w:rsidRDefault="00296072" w:rsidP="008F4703">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User’s public key which is us</w:t>
            </w:r>
            <w:r w:rsidR="00D3672D">
              <w:rPr>
                <w:rFonts w:asciiTheme="minorHAnsi" w:hAnsiTheme="minorHAnsi" w:cs="Times-Roman"/>
                <w:color w:val="000000"/>
                <w:sz w:val="24"/>
                <w:szCs w:val="24"/>
              </w:rPr>
              <w:t>ed</w:t>
            </w:r>
            <w:r>
              <w:rPr>
                <w:rFonts w:asciiTheme="minorHAnsi" w:hAnsiTheme="minorHAnsi" w:cs="Times-Roman"/>
                <w:color w:val="000000"/>
                <w:sz w:val="24"/>
                <w:szCs w:val="24"/>
              </w:rPr>
              <w:t xml:space="preserve"> during encryption</w:t>
            </w:r>
          </w:p>
        </w:tc>
      </w:tr>
    </w:tbl>
    <w:p w:rsidR="00132A01" w:rsidRDefault="00132A01" w:rsidP="008F4703">
      <w:pPr>
        <w:autoSpaceDE w:val="0"/>
        <w:autoSpaceDN w:val="0"/>
        <w:adjustRightInd w:val="0"/>
        <w:rPr>
          <w:rFonts w:asciiTheme="minorHAnsi" w:hAnsiTheme="minorHAnsi" w:cs="Times-Roman"/>
          <w:color w:val="000000"/>
          <w:sz w:val="24"/>
          <w:szCs w:val="24"/>
        </w:rPr>
      </w:pPr>
    </w:p>
    <w:p w:rsidR="00132A01" w:rsidRDefault="00132A01" w:rsidP="00800D47">
      <w:pPr>
        <w:autoSpaceDE w:val="0"/>
        <w:autoSpaceDN w:val="0"/>
        <w:adjustRightInd w:val="0"/>
        <w:rPr>
          <w:rFonts w:asciiTheme="minorHAnsi" w:hAnsiTheme="minorHAnsi" w:cs="Times-Roman"/>
          <w:color w:val="000000"/>
          <w:sz w:val="24"/>
          <w:szCs w:val="24"/>
        </w:rPr>
      </w:pPr>
    </w:p>
    <w:p w:rsidR="00800D47" w:rsidRDefault="00800D47" w:rsidP="00800D47">
      <w:pPr>
        <w:pStyle w:val="ListParagraph"/>
        <w:numPr>
          <w:ilvl w:val="0"/>
          <w:numId w:val="19"/>
        </w:numPr>
        <w:autoSpaceDE w:val="0"/>
        <w:autoSpaceDN w:val="0"/>
        <w:adjustRightInd w:val="0"/>
        <w:rPr>
          <w:rFonts w:asciiTheme="minorHAnsi" w:hAnsiTheme="minorHAnsi" w:cs="Times-Roman"/>
          <w:b/>
          <w:color w:val="000000"/>
          <w:sz w:val="28"/>
          <w:szCs w:val="28"/>
        </w:rPr>
      </w:pPr>
      <w:r>
        <w:rPr>
          <w:rFonts w:asciiTheme="minorHAnsi" w:hAnsiTheme="minorHAnsi" w:cs="Times-Roman"/>
          <w:b/>
          <w:color w:val="000000"/>
          <w:sz w:val="28"/>
          <w:szCs w:val="28"/>
        </w:rPr>
        <w:t>Component Level Design</w:t>
      </w:r>
    </w:p>
    <w:p w:rsidR="00800D47" w:rsidRDefault="00800D47" w:rsidP="00800D47">
      <w:pPr>
        <w:autoSpaceDE w:val="0"/>
        <w:autoSpaceDN w:val="0"/>
        <w:adjustRightInd w:val="0"/>
        <w:rPr>
          <w:rFonts w:asciiTheme="minorHAnsi" w:hAnsiTheme="minorHAnsi" w:cs="Times-Roman"/>
          <w:b/>
          <w:color w:val="000000"/>
          <w:sz w:val="28"/>
          <w:szCs w:val="28"/>
        </w:rPr>
      </w:pPr>
    </w:p>
    <w:p w:rsidR="00800D47" w:rsidRDefault="00800D47" w:rsidP="00800D47">
      <w:pPr>
        <w:autoSpaceDE w:val="0"/>
        <w:autoSpaceDN w:val="0"/>
        <w:adjustRightInd w:val="0"/>
        <w:ind w:left="360"/>
        <w:rPr>
          <w:rFonts w:asciiTheme="minorHAnsi" w:hAnsiTheme="minorHAnsi" w:cs="Times-Roman"/>
          <w:b/>
          <w:color w:val="000000"/>
          <w:sz w:val="28"/>
          <w:szCs w:val="28"/>
        </w:rPr>
      </w:pPr>
      <w:r>
        <w:rPr>
          <w:rFonts w:asciiTheme="minorHAnsi" w:hAnsiTheme="minorHAnsi" w:cs="Times-Roman"/>
          <w:b/>
          <w:color w:val="000000"/>
          <w:sz w:val="28"/>
          <w:szCs w:val="28"/>
        </w:rPr>
        <w:t>3.1 Program Structure</w:t>
      </w:r>
    </w:p>
    <w:p w:rsidR="00800D47" w:rsidRDefault="00800D47" w:rsidP="00800D47">
      <w:pPr>
        <w:autoSpaceDE w:val="0"/>
        <w:autoSpaceDN w:val="0"/>
        <w:adjustRightInd w:val="0"/>
        <w:ind w:left="360"/>
        <w:rPr>
          <w:rFonts w:asciiTheme="minorHAnsi" w:hAnsiTheme="minorHAnsi" w:cs="Times-Roman"/>
          <w:color w:val="000000"/>
          <w:sz w:val="24"/>
          <w:szCs w:val="24"/>
        </w:rPr>
      </w:pPr>
      <w:r>
        <w:rPr>
          <w:rFonts w:asciiTheme="minorHAnsi" w:hAnsiTheme="minorHAnsi" w:cs="Times-Roman"/>
          <w:color w:val="000000"/>
          <w:sz w:val="24"/>
          <w:szCs w:val="24"/>
        </w:rPr>
        <w:t xml:space="preserve">Java will be used to build the FogWire user interface. Java technology will also be used to perform the encryption/decryption actions and connect to the database. </w:t>
      </w:r>
    </w:p>
    <w:p w:rsidR="00800D47" w:rsidRPr="003C4854" w:rsidRDefault="00800D47" w:rsidP="00800D47">
      <w:pPr>
        <w:autoSpaceDE w:val="0"/>
        <w:autoSpaceDN w:val="0"/>
        <w:adjustRightInd w:val="0"/>
        <w:ind w:left="360"/>
        <w:rPr>
          <w:rFonts w:asciiTheme="minorHAnsi" w:hAnsiTheme="minorHAnsi" w:cs="Times-Roman"/>
          <w:b/>
          <w:color w:val="000000"/>
          <w:sz w:val="24"/>
          <w:szCs w:val="24"/>
        </w:rPr>
      </w:pPr>
    </w:p>
    <w:p w:rsidR="00800D47" w:rsidRDefault="003C4854" w:rsidP="00800D47">
      <w:pPr>
        <w:autoSpaceDE w:val="0"/>
        <w:autoSpaceDN w:val="0"/>
        <w:adjustRightInd w:val="0"/>
        <w:ind w:left="360"/>
        <w:rPr>
          <w:rFonts w:asciiTheme="minorHAnsi" w:hAnsiTheme="minorHAnsi" w:cs="Times-Roman"/>
          <w:b/>
          <w:color w:val="000000"/>
          <w:sz w:val="28"/>
          <w:szCs w:val="28"/>
        </w:rPr>
      </w:pPr>
      <w:r>
        <w:rPr>
          <w:rFonts w:asciiTheme="minorHAnsi" w:hAnsiTheme="minorHAnsi" w:cs="Times-Roman"/>
          <w:b/>
          <w:color w:val="000000"/>
          <w:sz w:val="28"/>
          <w:szCs w:val="28"/>
        </w:rPr>
        <w:t xml:space="preserve">3.2 Description User Profile Setup </w:t>
      </w:r>
    </w:p>
    <w:p w:rsidR="003C4854" w:rsidRDefault="003C4854" w:rsidP="00800D47">
      <w:pPr>
        <w:autoSpaceDE w:val="0"/>
        <w:autoSpaceDN w:val="0"/>
        <w:adjustRightInd w:val="0"/>
        <w:ind w:left="360"/>
        <w:rPr>
          <w:rFonts w:asciiTheme="minorHAnsi" w:hAnsiTheme="minorHAnsi" w:cs="Times-Roman"/>
          <w:b/>
          <w:color w:val="000000"/>
          <w:sz w:val="28"/>
          <w:szCs w:val="28"/>
        </w:rPr>
      </w:pPr>
      <w:r>
        <w:rPr>
          <w:rFonts w:asciiTheme="minorHAnsi" w:hAnsiTheme="minorHAnsi" w:cs="Times-Roman"/>
          <w:b/>
          <w:color w:val="000000"/>
          <w:sz w:val="28"/>
          <w:szCs w:val="28"/>
        </w:rPr>
        <w:tab/>
        <w:t>3.2.1 Processing Narrative for User Profile Setup</w:t>
      </w:r>
    </w:p>
    <w:p w:rsidR="003C4854" w:rsidRDefault="003C4854" w:rsidP="003C4854">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When the application is first initialized, the user mu</w:t>
      </w:r>
      <w:r w:rsidR="00A736F9">
        <w:rPr>
          <w:rFonts w:asciiTheme="minorHAnsi" w:hAnsiTheme="minorHAnsi" w:cs="Times-Roman"/>
          <w:color w:val="000000"/>
          <w:sz w:val="24"/>
          <w:szCs w:val="24"/>
        </w:rPr>
        <w:t xml:space="preserve">st enter first name, last name </w:t>
      </w:r>
      <w:r w:rsidR="00AB2ABC">
        <w:rPr>
          <w:rFonts w:asciiTheme="minorHAnsi" w:hAnsiTheme="minorHAnsi" w:cs="Times-Roman"/>
          <w:color w:val="000000"/>
          <w:sz w:val="24"/>
          <w:szCs w:val="24"/>
        </w:rPr>
        <w:t>and e</w:t>
      </w:r>
      <w:r>
        <w:rPr>
          <w:rFonts w:asciiTheme="minorHAnsi" w:hAnsiTheme="minorHAnsi" w:cs="Times-Roman"/>
          <w:color w:val="000000"/>
          <w:sz w:val="24"/>
          <w:szCs w:val="24"/>
        </w:rPr>
        <w:t>-mail address. Upon future login, the user details will be authenticated against the</w:t>
      </w:r>
      <w:del w:id="55" w:author="Sharlot, Dmitry" w:date="2009-11-30T08:22:00Z">
        <w:r w:rsidDel="00D6302C">
          <w:rPr>
            <w:rFonts w:asciiTheme="minorHAnsi" w:hAnsiTheme="minorHAnsi" w:cs="Times-Roman"/>
            <w:color w:val="000000"/>
            <w:sz w:val="24"/>
            <w:szCs w:val="24"/>
          </w:rPr>
          <w:delText xml:space="preserve"> database</w:delText>
        </w:r>
      </w:del>
      <w:ins w:id="56" w:author="Sharlot, Dmitry" w:date="2009-11-30T08:22:00Z">
        <w:r w:rsidR="00D6302C">
          <w:rPr>
            <w:rFonts w:asciiTheme="minorHAnsi" w:hAnsiTheme="minorHAnsi" w:cs="Times-Roman"/>
            <w:color w:val="000000"/>
            <w:sz w:val="24"/>
            <w:szCs w:val="24"/>
          </w:rPr>
          <w:t xml:space="preserve"> local files stored in the users FogWire folder</w:t>
        </w:r>
      </w:ins>
      <w:r>
        <w:rPr>
          <w:rFonts w:asciiTheme="minorHAnsi" w:hAnsiTheme="minorHAnsi" w:cs="Times-Roman"/>
          <w:color w:val="000000"/>
          <w:sz w:val="24"/>
          <w:szCs w:val="24"/>
        </w:rPr>
        <w:t xml:space="preserve">. If the user exists, he/she will proceed to the </w:t>
      </w:r>
      <w:del w:id="57" w:author="Valued Acer Customer" w:date="2009-11-30T17:09:00Z">
        <w:r w:rsidDel="003040D0">
          <w:rPr>
            <w:rFonts w:asciiTheme="minorHAnsi" w:hAnsiTheme="minorHAnsi" w:cs="Times-Roman"/>
            <w:color w:val="000000"/>
            <w:sz w:val="24"/>
            <w:szCs w:val="24"/>
          </w:rPr>
          <w:delText>encryption</w:delText>
        </w:r>
      </w:del>
      <w:ins w:id="58" w:author="Valued Acer Customer" w:date="2009-11-30T17:09:00Z">
        <w:r w:rsidR="003040D0">
          <w:rPr>
            <w:rFonts w:asciiTheme="minorHAnsi" w:hAnsiTheme="minorHAnsi" w:cs="Times-Roman"/>
            <w:color w:val="000000"/>
            <w:sz w:val="24"/>
            <w:szCs w:val="24"/>
          </w:rPr>
          <w:t>lock data</w:t>
        </w:r>
      </w:ins>
      <w:r>
        <w:rPr>
          <w:rFonts w:asciiTheme="minorHAnsi" w:hAnsiTheme="minorHAnsi" w:cs="Times-Roman"/>
          <w:color w:val="000000"/>
          <w:sz w:val="24"/>
          <w:szCs w:val="24"/>
        </w:rPr>
        <w:t>/</w:t>
      </w:r>
      <w:del w:id="59" w:author="Valued Acer Customer" w:date="2009-11-30T17:09:00Z">
        <w:r w:rsidDel="003040D0">
          <w:rPr>
            <w:rFonts w:asciiTheme="minorHAnsi" w:hAnsiTheme="minorHAnsi" w:cs="Times-Roman"/>
            <w:color w:val="000000"/>
            <w:sz w:val="24"/>
            <w:szCs w:val="24"/>
          </w:rPr>
          <w:delText xml:space="preserve">decryption </w:delText>
        </w:r>
      </w:del>
      <w:ins w:id="60" w:author="Valued Acer Customer" w:date="2009-11-30T17:09:00Z">
        <w:r w:rsidR="003040D0">
          <w:rPr>
            <w:rFonts w:asciiTheme="minorHAnsi" w:hAnsiTheme="minorHAnsi" w:cs="Times-Roman"/>
            <w:color w:val="000000"/>
            <w:sz w:val="24"/>
            <w:szCs w:val="24"/>
          </w:rPr>
          <w:t>unlock data</w:t>
        </w:r>
        <w:r w:rsidR="003040D0">
          <w:rPr>
            <w:rFonts w:asciiTheme="minorHAnsi" w:hAnsiTheme="minorHAnsi" w:cs="Times-Roman"/>
            <w:color w:val="000000"/>
            <w:sz w:val="24"/>
            <w:szCs w:val="24"/>
          </w:rPr>
          <w:t xml:space="preserve"> </w:t>
        </w:r>
      </w:ins>
      <w:r>
        <w:rPr>
          <w:rFonts w:asciiTheme="minorHAnsi" w:hAnsiTheme="minorHAnsi" w:cs="Times-Roman"/>
          <w:color w:val="000000"/>
          <w:sz w:val="24"/>
          <w:szCs w:val="24"/>
        </w:rPr>
        <w:t>areas. If the user does not exist, he/she will have to setup a user profile before proceeding. When the profile is saved, the users’ public key will automatically be generated and stored to the database without informing the user.</w:t>
      </w:r>
      <w:ins w:id="61" w:author="Sharlot, Dmitry" w:date="2009-11-30T08:23:00Z">
        <w:r w:rsidR="00D6302C">
          <w:rPr>
            <w:rFonts w:asciiTheme="minorHAnsi" w:hAnsiTheme="minorHAnsi" w:cs="Times-Roman"/>
            <w:color w:val="000000"/>
            <w:sz w:val="24"/>
            <w:szCs w:val="24"/>
          </w:rPr>
          <w:t xml:space="preserve"> </w:t>
        </w:r>
        <w:del w:id="62" w:author="Valued Acer Customer" w:date="2009-11-30T17:09:00Z">
          <w:r w:rsidR="00D6302C" w:rsidDel="003040D0">
            <w:rPr>
              <w:rFonts w:asciiTheme="minorHAnsi" w:hAnsiTheme="minorHAnsi" w:cs="Times-Roman"/>
              <w:color w:val="000000"/>
              <w:sz w:val="24"/>
              <w:szCs w:val="24"/>
            </w:rPr>
            <w:delText>What about the private key – that should be stored locally</w:delText>
          </w:r>
        </w:del>
      </w:ins>
      <w:ins w:id="63" w:author="Sharlot, Dmitry" w:date="2009-11-30T08:24:00Z">
        <w:del w:id="64" w:author="Valued Acer Customer" w:date="2009-11-30T17:09:00Z">
          <w:r w:rsidR="00D6302C" w:rsidDel="003040D0">
            <w:rPr>
              <w:rFonts w:asciiTheme="minorHAnsi" w:hAnsiTheme="minorHAnsi" w:cs="Times-Roman"/>
              <w:color w:val="000000"/>
              <w:sz w:val="24"/>
              <w:szCs w:val="24"/>
            </w:rPr>
            <w:delText>.</w:delText>
          </w:r>
        </w:del>
      </w:ins>
      <w:ins w:id="65" w:author="Valued Acer Customer" w:date="2009-11-30T17:09:00Z">
        <w:r w:rsidR="003040D0">
          <w:rPr>
            <w:rFonts w:asciiTheme="minorHAnsi" w:hAnsiTheme="minorHAnsi" w:cs="Times-Roman"/>
            <w:color w:val="000000"/>
            <w:sz w:val="24"/>
            <w:szCs w:val="24"/>
          </w:rPr>
          <w:t>The users private key will be</w:t>
        </w:r>
      </w:ins>
      <w:ins w:id="66" w:author="Valued Acer Customer" w:date="2009-11-30T17:10:00Z">
        <w:r w:rsidR="003040D0">
          <w:rPr>
            <w:rFonts w:asciiTheme="minorHAnsi" w:hAnsiTheme="minorHAnsi" w:cs="Times-Roman"/>
            <w:color w:val="000000"/>
            <w:sz w:val="24"/>
            <w:szCs w:val="24"/>
          </w:rPr>
          <w:t xml:space="preserve"> also be</w:t>
        </w:r>
      </w:ins>
      <w:ins w:id="67" w:author="Valued Acer Customer" w:date="2009-11-30T17:09:00Z">
        <w:r w:rsidR="003040D0">
          <w:rPr>
            <w:rFonts w:asciiTheme="minorHAnsi" w:hAnsiTheme="minorHAnsi" w:cs="Times-Roman"/>
            <w:color w:val="000000"/>
            <w:sz w:val="24"/>
            <w:szCs w:val="24"/>
          </w:rPr>
          <w:t xml:space="preserve"> generated and stored locally without informing the user.</w:t>
        </w:r>
      </w:ins>
    </w:p>
    <w:p w:rsidR="003C4854" w:rsidRDefault="003C4854" w:rsidP="003C4854">
      <w:pPr>
        <w:autoSpaceDE w:val="0"/>
        <w:autoSpaceDN w:val="0"/>
        <w:adjustRightInd w:val="0"/>
        <w:ind w:left="720"/>
        <w:rPr>
          <w:rFonts w:asciiTheme="minorHAnsi" w:hAnsiTheme="minorHAnsi" w:cs="Times-Roman"/>
          <w:color w:val="000000"/>
          <w:sz w:val="24"/>
          <w:szCs w:val="24"/>
        </w:rPr>
      </w:pPr>
    </w:p>
    <w:p w:rsidR="003C4854" w:rsidRDefault="003C4854" w:rsidP="003C4854">
      <w:pPr>
        <w:autoSpaceDE w:val="0"/>
        <w:autoSpaceDN w:val="0"/>
        <w:adjustRightInd w:val="0"/>
        <w:ind w:left="720"/>
        <w:rPr>
          <w:rFonts w:asciiTheme="minorHAnsi" w:hAnsiTheme="minorHAnsi" w:cs="Times-Roman"/>
          <w:b/>
          <w:color w:val="000000"/>
          <w:sz w:val="28"/>
          <w:szCs w:val="28"/>
        </w:rPr>
      </w:pPr>
      <w:r>
        <w:rPr>
          <w:rFonts w:asciiTheme="minorHAnsi" w:hAnsiTheme="minorHAnsi" w:cs="Times-Roman"/>
          <w:b/>
          <w:color w:val="000000"/>
          <w:sz w:val="28"/>
          <w:szCs w:val="28"/>
        </w:rPr>
        <w:t>3.2.2 User Profile Setup Interface Description</w:t>
      </w:r>
    </w:p>
    <w:p w:rsidR="003C4854" w:rsidRDefault="003C4854" w:rsidP="003C4854">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lastRenderedPageBreak/>
        <w:t>Input Interface – First Name, Last Name, E-mail Address</w:t>
      </w:r>
    </w:p>
    <w:p w:rsidR="003C4854" w:rsidRDefault="003C4854" w:rsidP="003C4854">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 xml:space="preserve">Output Interface – </w:t>
      </w:r>
      <w:del w:id="68" w:author="Valued Acer Customer" w:date="2009-11-30T17:10:00Z">
        <w:r w:rsidDel="000B6DFA">
          <w:rPr>
            <w:rFonts w:asciiTheme="minorHAnsi" w:hAnsiTheme="minorHAnsi" w:cs="Times-Roman"/>
            <w:color w:val="000000"/>
            <w:sz w:val="24"/>
            <w:szCs w:val="24"/>
          </w:rPr>
          <w:delText>A flag indicating the profile setup was successful</w:delText>
        </w:r>
      </w:del>
      <w:ins w:id="69" w:author="Valued Acer Customer" w:date="2009-11-30T17:10:00Z">
        <w:r w:rsidR="000B6DFA">
          <w:rPr>
            <w:rFonts w:asciiTheme="minorHAnsi" w:hAnsiTheme="minorHAnsi" w:cs="Times-Roman"/>
            <w:color w:val="000000"/>
            <w:sz w:val="24"/>
            <w:szCs w:val="24"/>
          </w:rPr>
          <w:softHyphen/>
          <w:t xml:space="preserve"> If the profile was set up the user will be automatically directed to the main lock data/unlock data screen . Otherwise the user will </w:t>
        </w:r>
      </w:ins>
      <w:ins w:id="70" w:author="Valued Acer Customer" w:date="2009-11-30T17:11:00Z">
        <w:r w:rsidR="000B6DFA">
          <w:rPr>
            <w:rFonts w:asciiTheme="minorHAnsi" w:hAnsiTheme="minorHAnsi" w:cs="Times-Roman"/>
            <w:color w:val="000000"/>
            <w:sz w:val="24"/>
            <w:szCs w:val="24"/>
          </w:rPr>
          <w:t>recei</w:t>
        </w:r>
        <w:r w:rsidR="000B6DFA">
          <w:rPr>
            <w:rFonts w:asciiTheme="minorHAnsi" w:hAnsiTheme="minorHAnsi" w:cs="Times-Roman"/>
            <w:color w:val="000000"/>
            <w:sz w:val="24"/>
            <w:szCs w:val="24"/>
          </w:rPr>
          <w:t xml:space="preserve">ve a message with </w:t>
        </w:r>
      </w:ins>
      <w:ins w:id="71" w:author="Valued Acer Customer" w:date="2009-11-30T17:12:00Z">
        <w:r w:rsidR="000B6DFA">
          <w:rPr>
            <w:rFonts w:asciiTheme="minorHAnsi" w:hAnsiTheme="minorHAnsi" w:cs="Times-Roman"/>
            <w:color w:val="000000"/>
            <w:sz w:val="24"/>
            <w:szCs w:val="24"/>
          </w:rPr>
          <w:t>guidance</w:t>
        </w:r>
      </w:ins>
      <w:ins w:id="72" w:author="Valued Acer Customer" w:date="2009-11-30T17:11:00Z">
        <w:r w:rsidR="000B6DFA">
          <w:rPr>
            <w:rFonts w:asciiTheme="minorHAnsi" w:hAnsiTheme="minorHAnsi" w:cs="Times-Roman"/>
            <w:color w:val="000000"/>
            <w:sz w:val="24"/>
            <w:szCs w:val="24"/>
          </w:rPr>
          <w:t xml:space="preserve"> on how to pro</w:t>
        </w:r>
      </w:ins>
      <w:ins w:id="73" w:author="Valued Acer Customer" w:date="2009-11-30T17:12:00Z">
        <w:r w:rsidR="000B6DFA">
          <w:rPr>
            <w:rFonts w:asciiTheme="minorHAnsi" w:hAnsiTheme="minorHAnsi" w:cs="Times-Roman"/>
            <w:color w:val="000000"/>
            <w:sz w:val="24"/>
            <w:szCs w:val="24"/>
          </w:rPr>
          <w:t>p</w:t>
        </w:r>
      </w:ins>
      <w:ins w:id="74" w:author="Valued Acer Customer" w:date="2009-11-30T17:11:00Z">
        <w:r w:rsidR="000B6DFA">
          <w:rPr>
            <w:rFonts w:asciiTheme="minorHAnsi" w:hAnsiTheme="minorHAnsi" w:cs="Times-Roman"/>
            <w:color w:val="000000"/>
            <w:sz w:val="24"/>
            <w:szCs w:val="24"/>
          </w:rPr>
          <w:t>e</w:t>
        </w:r>
      </w:ins>
      <w:ins w:id="75" w:author="Valued Acer Customer" w:date="2009-11-30T17:12:00Z">
        <w:r w:rsidR="000B6DFA">
          <w:rPr>
            <w:rFonts w:asciiTheme="minorHAnsi" w:hAnsiTheme="minorHAnsi" w:cs="Times-Roman"/>
            <w:color w:val="000000"/>
            <w:sz w:val="24"/>
            <w:szCs w:val="24"/>
          </w:rPr>
          <w:t>r</w:t>
        </w:r>
      </w:ins>
      <w:ins w:id="76" w:author="Valued Acer Customer" w:date="2009-11-30T17:11:00Z">
        <w:r w:rsidR="000B6DFA">
          <w:rPr>
            <w:rFonts w:asciiTheme="minorHAnsi" w:hAnsiTheme="minorHAnsi" w:cs="Times-Roman"/>
            <w:color w:val="000000"/>
            <w:sz w:val="24"/>
            <w:szCs w:val="24"/>
          </w:rPr>
          <w:t>ly register.</w:t>
        </w:r>
      </w:ins>
    </w:p>
    <w:p w:rsidR="003C4854" w:rsidRDefault="003C4854" w:rsidP="003C4854">
      <w:pPr>
        <w:autoSpaceDE w:val="0"/>
        <w:autoSpaceDN w:val="0"/>
        <w:adjustRightInd w:val="0"/>
        <w:ind w:left="720"/>
        <w:rPr>
          <w:rFonts w:asciiTheme="minorHAnsi" w:hAnsiTheme="minorHAnsi" w:cs="Times-Roman"/>
          <w:color w:val="000000"/>
          <w:sz w:val="24"/>
          <w:szCs w:val="24"/>
        </w:rPr>
      </w:pPr>
    </w:p>
    <w:p w:rsidR="003C4854" w:rsidRDefault="003C4854" w:rsidP="003C4854">
      <w:pPr>
        <w:autoSpaceDE w:val="0"/>
        <w:autoSpaceDN w:val="0"/>
        <w:adjustRightInd w:val="0"/>
        <w:ind w:left="720"/>
        <w:rPr>
          <w:rFonts w:asciiTheme="minorHAnsi" w:hAnsiTheme="minorHAnsi" w:cs="Times-Roman"/>
          <w:b/>
          <w:color w:val="000000"/>
          <w:sz w:val="28"/>
          <w:szCs w:val="28"/>
        </w:rPr>
      </w:pPr>
      <w:r w:rsidRPr="003C4854">
        <w:rPr>
          <w:rFonts w:asciiTheme="minorHAnsi" w:hAnsiTheme="minorHAnsi" w:cs="Times-Roman"/>
          <w:b/>
          <w:color w:val="000000"/>
          <w:sz w:val="28"/>
          <w:szCs w:val="28"/>
        </w:rPr>
        <w:t>3.2.3</w:t>
      </w:r>
      <w:r>
        <w:rPr>
          <w:rFonts w:asciiTheme="minorHAnsi" w:hAnsiTheme="minorHAnsi" w:cs="Times-Roman"/>
          <w:b/>
          <w:color w:val="000000"/>
          <w:sz w:val="28"/>
          <w:szCs w:val="28"/>
        </w:rPr>
        <w:t xml:space="preserve"> User Profile Processing Detail</w:t>
      </w:r>
    </w:p>
    <w:p w:rsidR="003C4854" w:rsidRDefault="003C4854" w:rsidP="003C4854">
      <w:pPr>
        <w:autoSpaceDE w:val="0"/>
        <w:autoSpaceDN w:val="0"/>
        <w:adjustRightInd w:val="0"/>
        <w:ind w:left="720"/>
        <w:rPr>
          <w:rFonts w:asciiTheme="minorHAnsi" w:hAnsiTheme="minorHAnsi" w:cs="Times-Roman"/>
          <w:b/>
          <w:color w:val="000000"/>
          <w:sz w:val="28"/>
          <w:szCs w:val="28"/>
        </w:rPr>
      </w:pPr>
      <w:r>
        <w:rPr>
          <w:rFonts w:asciiTheme="minorHAnsi" w:hAnsiTheme="minorHAnsi" w:cs="Times-Roman"/>
          <w:b/>
          <w:color w:val="000000"/>
          <w:sz w:val="28"/>
          <w:szCs w:val="28"/>
        </w:rPr>
        <w:tab/>
        <w:t>3.2.3.1 Algorithmic model (PDL)</w:t>
      </w:r>
    </w:p>
    <w:p w:rsidR="003C4854" w:rsidRDefault="003C4854" w:rsidP="003C4854">
      <w:pPr>
        <w:autoSpaceDE w:val="0"/>
        <w:autoSpaceDN w:val="0"/>
        <w:adjustRightInd w:val="0"/>
        <w:ind w:left="720"/>
        <w:rPr>
          <w:rFonts w:asciiTheme="minorHAnsi" w:hAnsiTheme="minorHAnsi" w:cs="Times-Roman"/>
          <w:color w:val="000000"/>
          <w:sz w:val="24"/>
          <w:szCs w:val="24"/>
        </w:rPr>
      </w:pPr>
      <w:r>
        <w:rPr>
          <w:rFonts w:asciiTheme="minorHAnsi" w:hAnsiTheme="minorHAnsi" w:cs="Times-Roman"/>
          <w:b/>
          <w:color w:val="000000"/>
          <w:sz w:val="28"/>
          <w:szCs w:val="28"/>
        </w:rPr>
        <w:tab/>
      </w:r>
      <w:r>
        <w:rPr>
          <w:rFonts w:asciiTheme="minorHAnsi" w:hAnsiTheme="minorHAnsi" w:cs="Times-Roman"/>
          <w:color w:val="000000"/>
          <w:sz w:val="24"/>
          <w:szCs w:val="24"/>
        </w:rPr>
        <w:t>Procedure:</w:t>
      </w:r>
    </w:p>
    <w:p w:rsidR="003C4854" w:rsidRDefault="003C4854" w:rsidP="003C4854">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ab/>
        <w:t>Lookup if user profile exists</w:t>
      </w:r>
    </w:p>
    <w:p w:rsidR="003C4854" w:rsidRDefault="003C4854" w:rsidP="003C4854">
      <w:pPr>
        <w:autoSpaceDE w:val="0"/>
        <w:autoSpaceDN w:val="0"/>
        <w:adjustRightInd w:val="0"/>
        <w:ind w:left="720"/>
        <w:rPr>
          <w:rFonts w:asciiTheme="minorHAnsi" w:hAnsiTheme="minorHAnsi" w:cs="Times-Roman"/>
          <w:color w:val="000000"/>
          <w:sz w:val="24"/>
          <w:szCs w:val="24"/>
        </w:rPr>
      </w:pPr>
      <w:r>
        <w:rPr>
          <w:rFonts w:asciiTheme="minorHAnsi" w:hAnsiTheme="minorHAnsi" w:cs="Times-Roman"/>
          <w:b/>
          <w:color w:val="000000"/>
          <w:sz w:val="28"/>
          <w:szCs w:val="28"/>
        </w:rPr>
        <w:t xml:space="preserve"> </w:t>
      </w:r>
      <w:r>
        <w:rPr>
          <w:rFonts w:asciiTheme="minorHAnsi" w:hAnsiTheme="minorHAnsi" w:cs="Times-Roman"/>
          <w:b/>
          <w:color w:val="000000"/>
          <w:sz w:val="28"/>
          <w:szCs w:val="28"/>
        </w:rPr>
        <w:tab/>
      </w:r>
      <w:r w:rsidR="00AA03A9">
        <w:rPr>
          <w:rFonts w:asciiTheme="minorHAnsi" w:hAnsiTheme="minorHAnsi" w:cs="Times-Roman"/>
          <w:color w:val="000000"/>
          <w:sz w:val="24"/>
          <w:szCs w:val="24"/>
        </w:rPr>
        <w:t>If profile exists and is valid</w:t>
      </w:r>
    </w:p>
    <w:p w:rsidR="00AA03A9" w:rsidRDefault="00AA03A9" w:rsidP="003C4854">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ab/>
        <w:t xml:space="preserve">Return user to </w:t>
      </w:r>
      <w:del w:id="77" w:author="Valued Acer Customer" w:date="2009-11-30T17:13:00Z">
        <w:r w:rsidDel="00782AA0">
          <w:rPr>
            <w:rFonts w:asciiTheme="minorHAnsi" w:hAnsiTheme="minorHAnsi" w:cs="Times-Roman"/>
            <w:color w:val="000000"/>
            <w:sz w:val="24"/>
            <w:szCs w:val="24"/>
          </w:rPr>
          <w:delText>Encryption</w:delText>
        </w:r>
      </w:del>
      <w:ins w:id="78" w:author="Valued Acer Customer" w:date="2009-11-30T17:13:00Z">
        <w:r w:rsidR="00782AA0">
          <w:rPr>
            <w:rFonts w:asciiTheme="minorHAnsi" w:hAnsiTheme="minorHAnsi" w:cs="Times-Roman"/>
            <w:color w:val="000000"/>
            <w:sz w:val="24"/>
            <w:szCs w:val="24"/>
          </w:rPr>
          <w:t>Lock Data</w:t>
        </w:r>
      </w:ins>
      <w:r>
        <w:rPr>
          <w:rFonts w:asciiTheme="minorHAnsi" w:hAnsiTheme="minorHAnsi" w:cs="Times-Roman"/>
          <w:color w:val="000000"/>
          <w:sz w:val="24"/>
          <w:szCs w:val="24"/>
        </w:rPr>
        <w:t>/</w:t>
      </w:r>
      <w:del w:id="79" w:author="Valued Acer Customer" w:date="2009-11-30T17:13:00Z">
        <w:r w:rsidDel="00782AA0">
          <w:rPr>
            <w:rFonts w:asciiTheme="minorHAnsi" w:hAnsiTheme="minorHAnsi" w:cs="Times-Roman"/>
            <w:color w:val="000000"/>
            <w:sz w:val="24"/>
            <w:szCs w:val="24"/>
          </w:rPr>
          <w:delText xml:space="preserve">Decryption </w:delText>
        </w:r>
      </w:del>
      <w:ins w:id="80" w:author="Valued Acer Customer" w:date="2009-11-30T17:13:00Z">
        <w:r w:rsidR="00782AA0">
          <w:rPr>
            <w:rFonts w:asciiTheme="minorHAnsi" w:hAnsiTheme="minorHAnsi" w:cs="Times-Roman"/>
            <w:color w:val="000000"/>
            <w:sz w:val="24"/>
            <w:szCs w:val="24"/>
          </w:rPr>
          <w:t>Unlock Data</w:t>
        </w:r>
        <w:r w:rsidR="00782AA0">
          <w:rPr>
            <w:rFonts w:asciiTheme="minorHAnsi" w:hAnsiTheme="minorHAnsi" w:cs="Times-Roman"/>
            <w:color w:val="000000"/>
            <w:sz w:val="24"/>
            <w:szCs w:val="24"/>
          </w:rPr>
          <w:t xml:space="preserve"> </w:t>
        </w:r>
      </w:ins>
      <w:r>
        <w:rPr>
          <w:rFonts w:asciiTheme="minorHAnsi" w:hAnsiTheme="minorHAnsi" w:cs="Times-Roman"/>
          <w:color w:val="000000"/>
          <w:sz w:val="24"/>
          <w:szCs w:val="24"/>
        </w:rPr>
        <w:t>screen</w:t>
      </w:r>
    </w:p>
    <w:p w:rsidR="00AA03A9" w:rsidRDefault="00AA03A9" w:rsidP="003C4854">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ab/>
        <w:t>Else return user to User Profile Setup Screen</w:t>
      </w:r>
    </w:p>
    <w:p w:rsidR="00DE5BB2" w:rsidRDefault="00DE5BB2" w:rsidP="003C4854">
      <w:pPr>
        <w:autoSpaceDE w:val="0"/>
        <w:autoSpaceDN w:val="0"/>
        <w:adjustRightInd w:val="0"/>
        <w:ind w:left="720"/>
        <w:rPr>
          <w:rFonts w:asciiTheme="minorHAnsi" w:hAnsiTheme="minorHAnsi" w:cs="Times-Roman"/>
          <w:color w:val="000000"/>
          <w:sz w:val="24"/>
          <w:szCs w:val="24"/>
        </w:rPr>
      </w:pPr>
    </w:p>
    <w:p w:rsidR="00DE5BB2" w:rsidRDefault="00DE5BB2" w:rsidP="003C4854">
      <w:pPr>
        <w:autoSpaceDE w:val="0"/>
        <w:autoSpaceDN w:val="0"/>
        <w:adjustRightInd w:val="0"/>
        <w:ind w:left="720"/>
        <w:rPr>
          <w:rFonts w:asciiTheme="minorHAnsi" w:hAnsiTheme="minorHAnsi" w:cs="Times-Roman"/>
          <w:color w:val="000000"/>
          <w:sz w:val="24"/>
          <w:szCs w:val="24"/>
        </w:rPr>
      </w:pPr>
    </w:p>
    <w:p w:rsidR="00DE5BB2" w:rsidRDefault="00DE5BB2" w:rsidP="003C4854">
      <w:pPr>
        <w:autoSpaceDE w:val="0"/>
        <w:autoSpaceDN w:val="0"/>
        <w:adjustRightInd w:val="0"/>
        <w:ind w:left="720"/>
        <w:rPr>
          <w:rFonts w:asciiTheme="minorHAnsi" w:hAnsiTheme="minorHAnsi" w:cs="Times-Roman"/>
          <w:color w:val="000000"/>
          <w:sz w:val="24"/>
          <w:szCs w:val="24"/>
        </w:rPr>
      </w:pPr>
    </w:p>
    <w:p w:rsidR="00DE5BB2" w:rsidRDefault="00DE5BB2" w:rsidP="003C4854">
      <w:pPr>
        <w:autoSpaceDE w:val="0"/>
        <w:autoSpaceDN w:val="0"/>
        <w:adjustRightInd w:val="0"/>
        <w:ind w:left="720"/>
        <w:rPr>
          <w:rFonts w:asciiTheme="minorHAnsi" w:hAnsiTheme="minorHAnsi" w:cs="Times-Roman"/>
          <w:b/>
          <w:color w:val="000000"/>
          <w:sz w:val="28"/>
          <w:szCs w:val="28"/>
        </w:rPr>
      </w:pPr>
      <w:r>
        <w:rPr>
          <w:rFonts w:asciiTheme="minorHAnsi" w:hAnsiTheme="minorHAnsi" w:cs="Times-Roman"/>
          <w:color w:val="000000"/>
          <w:sz w:val="24"/>
          <w:szCs w:val="24"/>
        </w:rPr>
        <w:tab/>
      </w:r>
      <w:r>
        <w:rPr>
          <w:rFonts w:asciiTheme="minorHAnsi" w:hAnsiTheme="minorHAnsi" w:cs="Times-Roman"/>
          <w:b/>
          <w:color w:val="000000"/>
          <w:sz w:val="28"/>
          <w:szCs w:val="28"/>
        </w:rPr>
        <w:t>3.2.3.2 Restrictions/Limitations</w:t>
      </w:r>
    </w:p>
    <w:p w:rsidR="00DE5BB2" w:rsidRDefault="00DE5BB2" w:rsidP="003C4854">
      <w:pPr>
        <w:autoSpaceDE w:val="0"/>
        <w:autoSpaceDN w:val="0"/>
        <w:adjustRightInd w:val="0"/>
        <w:ind w:left="720"/>
        <w:rPr>
          <w:ins w:id="81" w:author="Valued Acer Customer" w:date="2009-11-30T17:14:00Z"/>
          <w:rFonts w:asciiTheme="minorHAnsi" w:hAnsiTheme="minorHAnsi" w:cs="Times-Roman"/>
          <w:color w:val="000000"/>
          <w:sz w:val="24"/>
          <w:szCs w:val="24"/>
        </w:rPr>
      </w:pPr>
      <w:r>
        <w:rPr>
          <w:rFonts w:asciiTheme="minorHAnsi" w:hAnsiTheme="minorHAnsi" w:cs="Times-Roman"/>
          <w:b/>
          <w:color w:val="000000"/>
          <w:sz w:val="28"/>
          <w:szCs w:val="28"/>
        </w:rPr>
        <w:tab/>
      </w:r>
      <w:r>
        <w:rPr>
          <w:rFonts w:asciiTheme="minorHAnsi" w:hAnsiTheme="minorHAnsi" w:cs="Times-Roman"/>
          <w:color w:val="000000"/>
          <w:sz w:val="24"/>
          <w:szCs w:val="24"/>
        </w:rPr>
        <w:t xml:space="preserve">The method of user authentication </w:t>
      </w:r>
      <w:del w:id="82" w:author="Valued Acer Customer" w:date="2009-11-30T17:14:00Z">
        <w:r w:rsidDel="00782AA0">
          <w:rPr>
            <w:rFonts w:asciiTheme="minorHAnsi" w:hAnsiTheme="minorHAnsi" w:cs="Times-Roman"/>
            <w:color w:val="000000"/>
            <w:sz w:val="24"/>
            <w:szCs w:val="24"/>
          </w:rPr>
          <w:delText xml:space="preserve">is </w:delText>
        </w:r>
      </w:del>
      <w:del w:id="83" w:author="Sharlot, Dmitry" w:date="2009-11-30T08:24:00Z">
        <w:r w:rsidDel="00D6302C">
          <w:rPr>
            <w:rFonts w:asciiTheme="minorHAnsi" w:hAnsiTheme="minorHAnsi" w:cs="Times-Roman"/>
            <w:color w:val="000000"/>
            <w:sz w:val="24"/>
            <w:szCs w:val="24"/>
          </w:rPr>
          <w:delText>not secure</w:delText>
        </w:r>
      </w:del>
      <w:ins w:id="84" w:author="Sharlot, Dmitry" w:date="2009-11-30T08:24:00Z">
        <w:r w:rsidR="00D6302C">
          <w:rPr>
            <w:rFonts w:asciiTheme="minorHAnsi" w:hAnsiTheme="minorHAnsi" w:cs="Times-Roman"/>
            <w:color w:val="000000"/>
            <w:sz w:val="24"/>
            <w:szCs w:val="24"/>
          </w:rPr>
          <w:t xml:space="preserve"> </w:t>
        </w:r>
      </w:ins>
      <w:ins w:id="85" w:author="Valued Acer Customer" w:date="2009-11-30T17:14:00Z">
        <w:r w:rsidR="00782AA0">
          <w:rPr>
            <w:rFonts w:asciiTheme="minorHAnsi" w:hAnsiTheme="minorHAnsi" w:cs="Times-Roman"/>
            <w:color w:val="000000"/>
            <w:sz w:val="24"/>
            <w:szCs w:val="24"/>
          </w:rPr>
          <w:t>does not prevent physical machine access.</w:t>
        </w:r>
      </w:ins>
    </w:p>
    <w:p w:rsidR="00782AA0" w:rsidRDefault="00782AA0" w:rsidP="003C4854">
      <w:pPr>
        <w:autoSpaceDE w:val="0"/>
        <w:autoSpaceDN w:val="0"/>
        <w:adjustRightInd w:val="0"/>
        <w:ind w:left="720"/>
        <w:rPr>
          <w:rFonts w:asciiTheme="minorHAnsi" w:hAnsiTheme="minorHAnsi" w:cs="Times-Roman"/>
          <w:color w:val="000000"/>
          <w:sz w:val="24"/>
          <w:szCs w:val="24"/>
        </w:rPr>
      </w:pPr>
    </w:p>
    <w:p w:rsidR="00DE5BB2" w:rsidRDefault="00DE5BB2" w:rsidP="003C4854">
      <w:pPr>
        <w:autoSpaceDE w:val="0"/>
        <w:autoSpaceDN w:val="0"/>
        <w:adjustRightInd w:val="0"/>
        <w:ind w:left="720"/>
        <w:rPr>
          <w:rFonts w:asciiTheme="minorHAnsi" w:hAnsiTheme="minorHAnsi" w:cs="Times-Roman"/>
          <w:b/>
          <w:color w:val="000000"/>
          <w:sz w:val="28"/>
          <w:szCs w:val="28"/>
        </w:rPr>
      </w:pPr>
      <w:r>
        <w:rPr>
          <w:rFonts w:asciiTheme="minorHAnsi" w:hAnsiTheme="minorHAnsi" w:cs="Times-Roman"/>
          <w:color w:val="000000"/>
          <w:sz w:val="24"/>
          <w:szCs w:val="24"/>
        </w:rPr>
        <w:tab/>
      </w:r>
      <w:r w:rsidRPr="00DE5BB2">
        <w:rPr>
          <w:rFonts w:asciiTheme="minorHAnsi" w:hAnsiTheme="minorHAnsi" w:cs="Times-Roman"/>
          <w:b/>
          <w:color w:val="000000"/>
          <w:sz w:val="28"/>
          <w:szCs w:val="28"/>
        </w:rPr>
        <w:t>3.2.3.3 Local Data Structures</w:t>
      </w:r>
    </w:p>
    <w:p w:rsidR="00DE5BB2" w:rsidRDefault="00DE5BB2" w:rsidP="00DE5BB2">
      <w:pPr>
        <w:autoSpaceDE w:val="0"/>
        <w:autoSpaceDN w:val="0"/>
        <w:adjustRightInd w:val="0"/>
        <w:ind w:left="1440"/>
        <w:rPr>
          <w:rFonts w:asciiTheme="minorHAnsi" w:hAnsiTheme="minorHAnsi" w:cs="Times-Roman"/>
          <w:color w:val="000000"/>
          <w:sz w:val="24"/>
          <w:szCs w:val="24"/>
        </w:rPr>
      </w:pPr>
      <w:r>
        <w:rPr>
          <w:rFonts w:asciiTheme="minorHAnsi" w:hAnsiTheme="minorHAnsi" w:cs="Times-Roman"/>
          <w:color w:val="000000"/>
          <w:sz w:val="24"/>
          <w:szCs w:val="24"/>
        </w:rPr>
        <w:t>The local data structures used in the FogWire System are in order to store the users’</w:t>
      </w:r>
      <w:ins w:id="86" w:author="Sharlot, Dmitry" w:date="2009-11-30T08:25:00Z">
        <w:r w:rsidR="00D6302C">
          <w:rPr>
            <w:rFonts w:asciiTheme="minorHAnsi" w:hAnsiTheme="minorHAnsi" w:cs="Times-Roman"/>
            <w:color w:val="000000"/>
            <w:sz w:val="24"/>
            <w:szCs w:val="24"/>
          </w:rPr>
          <w:t xml:space="preserve"> information and </w:t>
        </w:r>
      </w:ins>
      <w:r>
        <w:rPr>
          <w:rFonts w:asciiTheme="minorHAnsi" w:hAnsiTheme="minorHAnsi" w:cs="Times-Roman"/>
          <w:color w:val="000000"/>
          <w:sz w:val="24"/>
          <w:szCs w:val="24"/>
        </w:rPr>
        <w:t xml:space="preserve"> private key. This is linked to the users’ profile information stored in the database.</w:t>
      </w:r>
    </w:p>
    <w:p w:rsidR="00DE5BB2" w:rsidRDefault="00DE5BB2" w:rsidP="00DE5BB2">
      <w:pPr>
        <w:autoSpaceDE w:val="0"/>
        <w:autoSpaceDN w:val="0"/>
        <w:adjustRightInd w:val="0"/>
        <w:ind w:left="1440"/>
        <w:rPr>
          <w:rFonts w:asciiTheme="minorHAnsi" w:hAnsiTheme="minorHAnsi" w:cs="Times-Roman"/>
          <w:color w:val="000000"/>
          <w:sz w:val="24"/>
          <w:szCs w:val="24"/>
        </w:rPr>
      </w:pPr>
    </w:p>
    <w:p w:rsidR="00DE5BB2" w:rsidRDefault="00DE5BB2" w:rsidP="00DE5BB2">
      <w:pPr>
        <w:autoSpaceDE w:val="0"/>
        <w:autoSpaceDN w:val="0"/>
        <w:adjustRightInd w:val="0"/>
        <w:ind w:left="1440"/>
        <w:rPr>
          <w:rFonts w:asciiTheme="minorHAnsi" w:hAnsiTheme="minorHAnsi" w:cs="Times-Roman"/>
          <w:b/>
          <w:color w:val="000000"/>
          <w:sz w:val="28"/>
          <w:szCs w:val="28"/>
        </w:rPr>
      </w:pPr>
      <w:r>
        <w:rPr>
          <w:rFonts w:asciiTheme="minorHAnsi" w:hAnsiTheme="minorHAnsi" w:cs="Times-Roman"/>
          <w:b/>
          <w:color w:val="000000"/>
          <w:sz w:val="28"/>
          <w:szCs w:val="28"/>
        </w:rPr>
        <w:t>3.2.3.4 Performance Issues</w:t>
      </w:r>
    </w:p>
    <w:p w:rsidR="00DE5BB2" w:rsidRPr="00DE5BB2" w:rsidRDefault="00DE5BB2" w:rsidP="00DE5BB2">
      <w:pPr>
        <w:autoSpaceDE w:val="0"/>
        <w:autoSpaceDN w:val="0"/>
        <w:adjustRightInd w:val="0"/>
        <w:ind w:left="1440"/>
        <w:rPr>
          <w:rFonts w:asciiTheme="minorHAnsi" w:hAnsiTheme="minorHAnsi" w:cs="Times-Roman"/>
          <w:color w:val="000000"/>
          <w:sz w:val="24"/>
          <w:szCs w:val="24"/>
        </w:rPr>
      </w:pPr>
      <w:r>
        <w:rPr>
          <w:rFonts w:asciiTheme="minorHAnsi" w:hAnsiTheme="minorHAnsi" w:cs="Times-Roman"/>
          <w:color w:val="000000"/>
          <w:sz w:val="24"/>
          <w:szCs w:val="24"/>
        </w:rPr>
        <w:t>None</w:t>
      </w:r>
    </w:p>
    <w:p w:rsidR="00DE5BB2" w:rsidRDefault="00DE5BB2" w:rsidP="00DE5BB2">
      <w:pPr>
        <w:autoSpaceDE w:val="0"/>
        <w:autoSpaceDN w:val="0"/>
        <w:adjustRightInd w:val="0"/>
        <w:ind w:left="1440"/>
        <w:rPr>
          <w:rFonts w:asciiTheme="minorHAnsi" w:hAnsiTheme="minorHAnsi" w:cs="Times-Roman"/>
          <w:b/>
          <w:color w:val="000000"/>
          <w:sz w:val="28"/>
          <w:szCs w:val="28"/>
        </w:rPr>
      </w:pPr>
    </w:p>
    <w:p w:rsidR="00DE5BB2" w:rsidRPr="00DE5BB2" w:rsidRDefault="00DE5BB2" w:rsidP="00DE5BB2">
      <w:pPr>
        <w:autoSpaceDE w:val="0"/>
        <w:autoSpaceDN w:val="0"/>
        <w:adjustRightInd w:val="0"/>
        <w:ind w:left="1440"/>
        <w:rPr>
          <w:rFonts w:asciiTheme="minorHAnsi" w:hAnsiTheme="minorHAnsi" w:cs="Times-Roman"/>
          <w:b/>
          <w:color w:val="000000"/>
          <w:sz w:val="28"/>
          <w:szCs w:val="28"/>
        </w:rPr>
      </w:pPr>
      <w:r>
        <w:rPr>
          <w:rFonts w:asciiTheme="minorHAnsi" w:hAnsiTheme="minorHAnsi" w:cs="Times-Roman"/>
          <w:b/>
          <w:color w:val="000000"/>
          <w:sz w:val="28"/>
          <w:szCs w:val="28"/>
        </w:rPr>
        <w:t>3.2.3.5 Design Constraints</w:t>
      </w:r>
    </w:p>
    <w:p w:rsidR="003C4854" w:rsidRDefault="00DE5BB2" w:rsidP="00800D47">
      <w:pPr>
        <w:autoSpaceDE w:val="0"/>
        <w:autoSpaceDN w:val="0"/>
        <w:adjustRightInd w:val="0"/>
        <w:ind w:left="360"/>
        <w:rPr>
          <w:rFonts w:asciiTheme="minorHAnsi" w:hAnsiTheme="minorHAnsi" w:cs="Times-Roman"/>
          <w:color w:val="000000"/>
          <w:sz w:val="24"/>
          <w:szCs w:val="24"/>
        </w:rPr>
      </w:pPr>
      <w:r>
        <w:rPr>
          <w:rFonts w:asciiTheme="minorHAnsi" w:hAnsiTheme="minorHAnsi" w:cs="Times-Roman"/>
          <w:color w:val="000000"/>
          <w:sz w:val="24"/>
          <w:szCs w:val="24"/>
        </w:rPr>
        <w:tab/>
      </w:r>
      <w:r>
        <w:rPr>
          <w:rFonts w:asciiTheme="minorHAnsi" w:hAnsiTheme="minorHAnsi" w:cs="Times-Roman"/>
          <w:color w:val="000000"/>
          <w:sz w:val="24"/>
          <w:szCs w:val="24"/>
        </w:rPr>
        <w:tab/>
        <w:t>None</w:t>
      </w:r>
    </w:p>
    <w:p w:rsidR="00DE5BB2" w:rsidRDefault="00DE5BB2" w:rsidP="00800D47">
      <w:pPr>
        <w:autoSpaceDE w:val="0"/>
        <w:autoSpaceDN w:val="0"/>
        <w:adjustRightInd w:val="0"/>
        <w:ind w:left="360"/>
        <w:rPr>
          <w:rFonts w:asciiTheme="minorHAnsi" w:hAnsiTheme="minorHAnsi" w:cs="Times-Roman"/>
          <w:color w:val="000000"/>
          <w:sz w:val="24"/>
          <w:szCs w:val="24"/>
        </w:rPr>
      </w:pPr>
    </w:p>
    <w:p w:rsidR="00DE5BB2" w:rsidRDefault="00DE5BB2" w:rsidP="00800D47">
      <w:pPr>
        <w:autoSpaceDE w:val="0"/>
        <w:autoSpaceDN w:val="0"/>
        <w:adjustRightInd w:val="0"/>
        <w:ind w:left="360"/>
        <w:rPr>
          <w:rFonts w:asciiTheme="minorHAnsi" w:hAnsiTheme="minorHAnsi" w:cs="Times-Roman"/>
          <w:b/>
          <w:color w:val="000000"/>
          <w:sz w:val="28"/>
          <w:szCs w:val="28"/>
        </w:rPr>
      </w:pPr>
      <w:r>
        <w:rPr>
          <w:rFonts w:asciiTheme="minorHAnsi" w:hAnsiTheme="minorHAnsi" w:cs="Times-Roman"/>
          <w:b/>
          <w:color w:val="000000"/>
          <w:sz w:val="28"/>
          <w:szCs w:val="28"/>
        </w:rPr>
        <w:t xml:space="preserve">3.3 Description for Encryption  </w:t>
      </w:r>
    </w:p>
    <w:p w:rsidR="00DE5BB2" w:rsidRDefault="00DE5BB2" w:rsidP="00800D47">
      <w:pPr>
        <w:autoSpaceDE w:val="0"/>
        <w:autoSpaceDN w:val="0"/>
        <w:adjustRightInd w:val="0"/>
        <w:ind w:left="360"/>
        <w:rPr>
          <w:rFonts w:asciiTheme="minorHAnsi" w:hAnsiTheme="minorHAnsi" w:cs="Times-Roman"/>
          <w:b/>
          <w:color w:val="000000"/>
          <w:sz w:val="28"/>
          <w:szCs w:val="28"/>
        </w:rPr>
      </w:pPr>
    </w:p>
    <w:p w:rsidR="00DE5BB2" w:rsidRDefault="00DE5BB2" w:rsidP="00800D47">
      <w:pPr>
        <w:autoSpaceDE w:val="0"/>
        <w:autoSpaceDN w:val="0"/>
        <w:adjustRightInd w:val="0"/>
        <w:ind w:left="360"/>
        <w:rPr>
          <w:rFonts w:asciiTheme="minorHAnsi" w:hAnsiTheme="minorHAnsi" w:cs="Times-Roman"/>
          <w:b/>
          <w:color w:val="000000"/>
          <w:sz w:val="28"/>
          <w:szCs w:val="28"/>
        </w:rPr>
      </w:pPr>
      <w:r>
        <w:rPr>
          <w:rFonts w:asciiTheme="minorHAnsi" w:hAnsiTheme="minorHAnsi" w:cs="Times-Roman"/>
          <w:b/>
          <w:color w:val="000000"/>
          <w:sz w:val="28"/>
          <w:szCs w:val="28"/>
        </w:rPr>
        <w:tab/>
        <w:t>3.3.1 Processing Narrative for Encryption</w:t>
      </w:r>
    </w:p>
    <w:p w:rsidR="00DE5BB2" w:rsidRDefault="00DE5BB2" w:rsidP="00800D47">
      <w:pPr>
        <w:autoSpaceDE w:val="0"/>
        <w:autoSpaceDN w:val="0"/>
        <w:adjustRightInd w:val="0"/>
        <w:ind w:left="360"/>
        <w:rPr>
          <w:rFonts w:asciiTheme="minorHAnsi" w:hAnsiTheme="minorHAnsi" w:cs="Times-Roman"/>
          <w:color w:val="000000"/>
          <w:sz w:val="24"/>
          <w:szCs w:val="24"/>
        </w:rPr>
      </w:pPr>
      <w:r>
        <w:rPr>
          <w:rFonts w:asciiTheme="minorHAnsi" w:hAnsiTheme="minorHAnsi" w:cs="Times-Roman"/>
          <w:b/>
          <w:color w:val="000000"/>
          <w:sz w:val="28"/>
          <w:szCs w:val="28"/>
        </w:rPr>
        <w:tab/>
      </w:r>
      <w:r w:rsidR="00CC0392">
        <w:rPr>
          <w:rFonts w:asciiTheme="minorHAnsi" w:hAnsiTheme="minorHAnsi" w:cs="Times-Roman"/>
          <w:color w:val="000000"/>
          <w:sz w:val="24"/>
          <w:szCs w:val="24"/>
        </w:rPr>
        <w:t xml:space="preserve">The </w:t>
      </w:r>
      <w:del w:id="87" w:author="Valued Acer Customer" w:date="2009-11-30T17:15:00Z">
        <w:r w:rsidR="00CC0392" w:rsidDel="00782AA0">
          <w:rPr>
            <w:rFonts w:asciiTheme="minorHAnsi" w:hAnsiTheme="minorHAnsi" w:cs="Times-Roman"/>
            <w:color w:val="000000"/>
            <w:sz w:val="24"/>
            <w:szCs w:val="24"/>
          </w:rPr>
          <w:delText xml:space="preserve">encryption </w:delText>
        </w:r>
      </w:del>
      <w:ins w:id="88" w:author="Valued Acer Customer" w:date="2009-11-30T17:15:00Z">
        <w:r w:rsidR="00782AA0">
          <w:rPr>
            <w:rFonts w:asciiTheme="minorHAnsi" w:hAnsiTheme="minorHAnsi" w:cs="Times-Roman"/>
            <w:color w:val="000000"/>
            <w:sz w:val="24"/>
            <w:szCs w:val="24"/>
          </w:rPr>
          <w:t>locking data</w:t>
        </w:r>
        <w:r w:rsidR="00782AA0">
          <w:rPr>
            <w:rFonts w:asciiTheme="minorHAnsi" w:hAnsiTheme="minorHAnsi" w:cs="Times-Roman"/>
            <w:color w:val="000000"/>
            <w:sz w:val="24"/>
            <w:szCs w:val="24"/>
          </w:rPr>
          <w:t xml:space="preserve"> </w:t>
        </w:r>
      </w:ins>
      <w:r w:rsidR="00CC0392">
        <w:rPr>
          <w:rFonts w:asciiTheme="minorHAnsi" w:hAnsiTheme="minorHAnsi" w:cs="Times-Roman"/>
          <w:color w:val="000000"/>
          <w:sz w:val="24"/>
          <w:szCs w:val="24"/>
        </w:rPr>
        <w:t xml:space="preserve">area is responsible for receiving all data which is to be encrypted. It is </w:t>
      </w:r>
    </w:p>
    <w:p w:rsidR="00CC0392" w:rsidRDefault="00CC0392" w:rsidP="00800D47">
      <w:pPr>
        <w:autoSpaceDE w:val="0"/>
        <w:autoSpaceDN w:val="0"/>
        <w:adjustRightInd w:val="0"/>
        <w:ind w:left="360"/>
        <w:rPr>
          <w:rFonts w:asciiTheme="minorHAnsi" w:hAnsiTheme="minorHAnsi" w:cs="Times-Roman"/>
          <w:color w:val="000000"/>
          <w:sz w:val="24"/>
          <w:szCs w:val="24"/>
        </w:rPr>
      </w:pPr>
      <w:r>
        <w:rPr>
          <w:rFonts w:asciiTheme="minorHAnsi" w:hAnsiTheme="minorHAnsi" w:cs="Times-Roman"/>
          <w:color w:val="000000"/>
          <w:sz w:val="24"/>
          <w:szCs w:val="24"/>
        </w:rPr>
        <w:tab/>
        <w:t xml:space="preserve">responsible for receiving this data via copy/paste, free-text, or file upload. It is also </w:t>
      </w:r>
    </w:p>
    <w:p w:rsidR="00CC0392" w:rsidRDefault="00CC0392" w:rsidP="00CC0392">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responsible for accepting the recipients e-mail address which should receive the encrypted file.</w:t>
      </w:r>
    </w:p>
    <w:p w:rsidR="00CC0392" w:rsidRDefault="00CC0392" w:rsidP="00CC0392">
      <w:pPr>
        <w:autoSpaceDE w:val="0"/>
        <w:autoSpaceDN w:val="0"/>
        <w:adjustRightInd w:val="0"/>
        <w:ind w:left="720"/>
        <w:rPr>
          <w:ins w:id="89" w:author="Sharlot, Dmitry" w:date="2009-11-30T08:27:00Z"/>
          <w:rFonts w:asciiTheme="minorHAnsi" w:hAnsiTheme="minorHAnsi" w:cs="Times-Roman"/>
          <w:color w:val="000000"/>
          <w:sz w:val="24"/>
          <w:szCs w:val="24"/>
        </w:rPr>
      </w:pPr>
    </w:p>
    <w:p w:rsidR="00D6302C" w:rsidRDefault="00D6302C" w:rsidP="00D6302C">
      <w:pPr>
        <w:autoSpaceDE w:val="0"/>
        <w:autoSpaceDN w:val="0"/>
        <w:adjustRightInd w:val="0"/>
        <w:ind w:left="720"/>
        <w:rPr>
          <w:rFonts w:asciiTheme="minorHAnsi" w:hAnsiTheme="minorHAnsi" w:cs="Times-Roman"/>
          <w:color w:val="000000"/>
          <w:sz w:val="24"/>
          <w:szCs w:val="24"/>
        </w:rPr>
      </w:pPr>
      <w:ins w:id="90" w:author="Sharlot, Dmitry" w:date="2009-11-30T08:27:00Z">
        <w:r>
          <w:rPr>
            <w:rFonts w:asciiTheme="minorHAnsi" w:hAnsiTheme="minorHAnsi" w:cs="Times-Roman"/>
            <w:color w:val="000000"/>
            <w:sz w:val="24"/>
            <w:szCs w:val="24"/>
          </w:rPr>
          <w:t>Does the below still hold true Ricardo? This needs some revision.</w:t>
        </w:r>
      </w:ins>
    </w:p>
    <w:p w:rsidR="00CC0392" w:rsidRPr="00B11F99" w:rsidRDefault="00B11F99" w:rsidP="00CC0392">
      <w:pPr>
        <w:autoSpaceDE w:val="0"/>
        <w:autoSpaceDN w:val="0"/>
        <w:adjustRightInd w:val="0"/>
        <w:ind w:left="720"/>
        <w:rPr>
          <w:rFonts w:asciiTheme="minorHAnsi" w:hAnsiTheme="minorHAnsi" w:cs="Times-Roman"/>
          <w:b/>
          <w:color w:val="000000"/>
          <w:sz w:val="28"/>
          <w:szCs w:val="28"/>
        </w:rPr>
      </w:pPr>
      <w:r w:rsidRPr="00B11F99">
        <w:rPr>
          <w:rFonts w:asciiTheme="minorHAnsi" w:hAnsiTheme="minorHAnsi" w:cs="Times-Roman"/>
          <w:b/>
          <w:color w:val="000000"/>
          <w:sz w:val="28"/>
          <w:szCs w:val="28"/>
        </w:rPr>
        <w:t xml:space="preserve">3.3.2 </w:t>
      </w:r>
      <w:del w:id="91" w:author="Valued Acer Customer" w:date="2009-11-30T17:16:00Z">
        <w:r w:rsidRPr="00B11F99" w:rsidDel="00782AA0">
          <w:rPr>
            <w:rFonts w:asciiTheme="minorHAnsi" w:hAnsiTheme="minorHAnsi" w:cs="Times-Roman"/>
            <w:b/>
            <w:color w:val="000000"/>
            <w:sz w:val="28"/>
            <w:szCs w:val="28"/>
          </w:rPr>
          <w:delText xml:space="preserve">Encryption </w:delText>
        </w:r>
      </w:del>
      <w:ins w:id="92" w:author="Valued Acer Customer" w:date="2009-11-30T17:16:00Z">
        <w:r w:rsidR="00782AA0">
          <w:rPr>
            <w:rFonts w:asciiTheme="minorHAnsi" w:hAnsiTheme="minorHAnsi" w:cs="Times-Roman"/>
            <w:b/>
            <w:color w:val="000000"/>
            <w:sz w:val="28"/>
            <w:szCs w:val="28"/>
          </w:rPr>
          <w:t>Lock Data</w:t>
        </w:r>
        <w:r w:rsidR="00782AA0" w:rsidRPr="00B11F99">
          <w:rPr>
            <w:rFonts w:asciiTheme="minorHAnsi" w:hAnsiTheme="minorHAnsi" w:cs="Times-Roman"/>
            <w:b/>
            <w:color w:val="000000"/>
            <w:sz w:val="28"/>
            <w:szCs w:val="28"/>
          </w:rPr>
          <w:t xml:space="preserve"> </w:t>
        </w:r>
      </w:ins>
      <w:r w:rsidRPr="00B11F99">
        <w:rPr>
          <w:rFonts w:asciiTheme="minorHAnsi" w:hAnsiTheme="minorHAnsi" w:cs="Times-Roman"/>
          <w:b/>
          <w:color w:val="000000"/>
          <w:sz w:val="28"/>
          <w:szCs w:val="28"/>
        </w:rPr>
        <w:t>Interface Description</w:t>
      </w:r>
    </w:p>
    <w:p w:rsidR="00B11F99" w:rsidRDefault="00B11F99" w:rsidP="00CC0392">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lastRenderedPageBreak/>
        <w:t xml:space="preserve">Input interface – text box for accepting data to </w:t>
      </w:r>
      <w:del w:id="93" w:author="Valued Acer Customer" w:date="2009-11-30T17:17:00Z">
        <w:r w:rsidDel="00782AA0">
          <w:rPr>
            <w:rFonts w:asciiTheme="minorHAnsi" w:hAnsiTheme="minorHAnsi" w:cs="Times-Roman"/>
            <w:color w:val="000000"/>
            <w:sz w:val="24"/>
            <w:szCs w:val="24"/>
          </w:rPr>
          <w:delText>encrypt</w:delText>
        </w:r>
      </w:del>
      <w:ins w:id="94" w:author="Valued Acer Customer" w:date="2009-11-30T17:17:00Z">
        <w:r w:rsidR="00782AA0">
          <w:rPr>
            <w:rFonts w:asciiTheme="minorHAnsi" w:hAnsiTheme="minorHAnsi" w:cs="Times-Roman"/>
            <w:color w:val="000000"/>
            <w:sz w:val="24"/>
            <w:szCs w:val="24"/>
          </w:rPr>
          <w:t>lock</w:t>
        </w:r>
      </w:ins>
      <w:r>
        <w:rPr>
          <w:rFonts w:asciiTheme="minorHAnsi" w:hAnsiTheme="minorHAnsi" w:cs="Times-Roman"/>
          <w:color w:val="000000"/>
          <w:sz w:val="24"/>
          <w:szCs w:val="24"/>
        </w:rPr>
        <w:t xml:space="preserve">, </w:t>
      </w:r>
      <w:del w:id="95" w:author="Sharlot, Dmitry" w:date="2009-11-30T08:26:00Z">
        <w:r w:rsidDel="00D6302C">
          <w:rPr>
            <w:rFonts w:asciiTheme="minorHAnsi" w:hAnsiTheme="minorHAnsi" w:cs="Times-Roman"/>
            <w:color w:val="000000"/>
            <w:sz w:val="24"/>
            <w:szCs w:val="24"/>
          </w:rPr>
          <w:delText xml:space="preserve">textbox which displays the users’ e-mail address, </w:delText>
        </w:r>
      </w:del>
      <w:r>
        <w:rPr>
          <w:rFonts w:asciiTheme="minorHAnsi" w:hAnsiTheme="minorHAnsi" w:cs="Times-Roman"/>
          <w:color w:val="000000"/>
          <w:sz w:val="24"/>
          <w:szCs w:val="24"/>
        </w:rPr>
        <w:t>textbox to accept the recipient’s e-mail address</w:t>
      </w:r>
      <w:ins w:id="96" w:author="Valued Acer Customer" w:date="2009-11-30T17:18:00Z">
        <w:r w:rsidR="00782AA0">
          <w:rPr>
            <w:rFonts w:asciiTheme="minorHAnsi" w:hAnsiTheme="minorHAnsi" w:cs="Times-Roman"/>
            <w:color w:val="000000"/>
            <w:sz w:val="24"/>
            <w:szCs w:val="24"/>
          </w:rPr>
          <w:t>, browse for file button to find a file to lock.</w:t>
        </w:r>
      </w:ins>
    </w:p>
    <w:p w:rsidR="00B11F99" w:rsidDel="00D6302C" w:rsidRDefault="00B11F99" w:rsidP="00CC0392">
      <w:pPr>
        <w:autoSpaceDE w:val="0"/>
        <w:autoSpaceDN w:val="0"/>
        <w:adjustRightInd w:val="0"/>
        <w:ind w:left="720"/>
        <w:rPr>
          <w:del w:id="97" w:author="Sharlot, Dmitry" w:date="2009-11-30T08:26:00Z"/>
          <w:rFonts w:asciiTheme="minorHAnsi" w:hAnsiTheme="minorHAnsi" w:cs="Times-Roman"/>
          <w:color w:val="000000"/>
          <w:sz w:val="24"/>
          <w:szCs w:val="24"/>
        </w:rPr>
      </w:pPr>
      <w:r>
        <w:rPr>
          <w:rFonts w:asciiTheme="minorHAnsi" w:hAnsiTheme="minorHAnsi" w:cs="Times-Roman"/>
          <w:color w:val="000000"/>
          <w:sz w:val="24"/>
          <w:szCs w:val="24"/>
        </w:rPr>
        <w:t>Output interface –</w:t>
      </w:r>
      <w:del w:id="98" w:author="Valued Acer Customer" w:date="2009-11-30T17:17:00Z">
        <w:r w:rsidDel="00782AA0">
          <w:rPr>
            <w:rFonts w:asciiTheme="minorHAnsi" w:hAnsiTheme="minorHAnsi" w:cs="Times-Roman"/>
            <w:color w:val="000000"/>
            <w:sz w:val="24"/>
            <w:szCs w:val="24"/>
          </w:rPr>
          <w:delText xml:space="preserve"> textbox which displays encrypted data</w:delText>
        </w:r>
      </w:del>
      <w:ins w:id="99" w:author="Sharlot, Dmitry" w:date="2009-11-30T08:26:00Z">
        <w:del w:id="100" w:author="Valued Acer Customer" w:date="2009-11-30T17:17:00Z">
          <w:r w:rsidR="00D6302C" w:rsidDel="00782AA0">
            <w:rPr>
              <w:rFonts w:asciiTheme="minorHAnsi" w:hAnsiTheme="minorHAnsi" w:cs="Times-Roman"/>
              <w:color w:val="000000"/>
              <w:sz w:val="24"/>
              <w:szCs w:val="24"/>
            </w:rPr>
            <w:delText xml:space="preserve"> this needs to be rewised.</w:delText>
          </w:r>
        </w:del>
      </w:ins>
      <w:ins w:id="101" w:author="Valued Acer Customer" w:date="2009-11-30T17:18:00Z">
        <w:r w:rsidR="00782AA0">
          <w:rPr>
            <w:rFonts w:asciiTheme="minorHAnsi" w:hAnsiTheme="minorHAnsi" w:cs="Times-Roman"/>
            <w:color w:val="000000"/>
            <w:sz w:val="24"/>
            <w:szCs w:val="24"/>
          </w:rPr>
          <w:t xml:space="preserve">A flag </w:t>
        </w:r>
      </w:ins>
      <w:ins w:id="102" w:author="Valued Acer Customer" w:date="2009-11-30T17:19:00Z">
        <w:r w:rsidR="00782AA0">
          <w:rPr>
            <w:rFonts w:asciiTheme="minorHAnsi" w:hAnsiTheme="minorHAnsi" w:cs="Times-Roman"/>
            <w:color w:val="000000"/>
            <w:sz w:val="24"/>
            <w:szCs w:val="24"/>
          </w:rPr>
          <w:t>indicating the process was successful.</w:t>
        </w:r>
      </w:ins>
    </w:p>
    <w:p w:rsidR="00B11F99" w:rsidRDefault="00B11F99" w:rsidP="00CC0392">
      <w:pPr>
        <w:autoSpaceDE w:val="0"/>
        <w:autoSpaceDN w:val="0"/>
        <w:adjustRightInd w:val="0"/>
        <w:ind w:left="720"/>
        <w:rPr>
          <w:rFonts w:asciiTheme="minorHAnsi" w:hAnsiTheme="minorHAnsi" w:cs="Times-Roman"/>
          <w:color w:val="000000"/>
          <w:sz w:val="24"/>
          <w:szCs w:val="24"/>
        </w:rPr>
      </w:pPr>
    </w:p>
    <w:p w:rsidR="008D36DC" w:rsidRDefault="00B11F99" w:rsidP="008D36DC">
      <w:pPr>
        <w:autoSpaceDE w:val="0"/>
        <w:autoSpaceDN w:val="0"/>
        <w:adjustRightInd w:val="0"/>
        <w:ind w:left="720"/>
        <w:rPr>
          <w:rFonts w:asciiTheme="minorHAnsi" w:hAnsiTheme="minorHAnsi" w:cs="Times-Roman"/>
          <w:b/>
          <w:color w:val="000000"/>
          <w:sz w:val="28"/>
          <w:szCs w:val="28"/>
        </w:rPr>
      </w:pPr>
      <w:r w:rsidRPr="00B11F99">
        <w:rPr>
          <w:rFonts w:asciiTheme="minorHAnsi" w:hAnsiTheme="minorHAnsi" w:cs="Times-Roman"/>
          <w:b/>
          <w:color w:val="000000"/>
          <w:sz w:val="28"/>
          <w:szCs w:val="28"/>
        </w:rPr>
        <w:t xml:space="preserve">3.3.3 </w:t>
      </w:r>
      <w:del w:id="103" w:author="Valued Acer Customer" w:date="2009-11-30T17:20:00Z">
        <w:r w:rsidRPr="00B11F99" w:rsidDel="0085646E">
          <w:rPr>
            <w:rFonts w:asciiTheme="minorHAnsi" w:hAnsiTheme="minorHAnsi" w:cs="Times-Roman"/>
            <w:b/>
            <w:color w:val="000000"/>
            <w:sz w:val="28"/>
            <w:szCs w:val="28"/>
          </w:rPr>
          <w:delText xml:space="preserve">Encryption </w:delText>
        </w:r>
      </w:del>
      <w:ins w:id="104" w:author="Valued Acer Customer" w:date="2009-11-30T17:20:00Z">
        <w:r w:rsidR="0085646E">
          <w:rPr>
            <w:rFonts w:asciiTheme="minorHAnsi" w:hAnsiTheme="minorHAnsi" w:cs="Times-Roman"/>
            <w:b/>
            <w:color w:val="000000"/>
            <w:sz w:val="28"/>
            <w:szCs w:val="28"/>
          </w:rPr>
          <w:t>Lock Data</w:t>
        </w:r>
        <w:r w:rsidR="0085646E" w:rsidRPr="00B11F99">
          <w:rPr>
            <w:rFonts w:asciiTheme="minorHAnsi" w:hAnsiTheme="minorHAnsi" w:cs="Times-Roman"/>
            <w:b/>
            <w:color w:val="000000"/>
            <w:sz w:val="28"/>
            <w:szCs w:val="28"/>
          </w:rPr>
          <w:t xml:space="preserve"> </w:t>
        </w:r>
      </w:ins>
      <w:r w:rsidRPr="00B11F99">
        <w:rPr>
          <w:rFonts w:asciiTheme="minorHAnsi" w:hAnsiTheme="minorHAnsi" w:cs="Times-Roman"/>
          <w:b/>
          <w:color w:val="000000"/>
          <w:sz w:val="28"/>
          <w:szCs w:val="28"/>
        </w:rPr>
        <w:t>Processing Detail</w:t>
      </w:r>
      <w:r w:rsidR="00AB2ABC">
        <w:rPr>
          <w:rFonts w:asciiTheme="minorHAnsi" w:hAnsiTheme="minorHAnsi" w:cs="Times-Roman"/>
          <w:b/>
          <w:color w:val="000000"/>
          <w:sz w:val="28"/>
          <w:szCs w:val="28"/>
        </w:rPr>
        <w:t xml:space="preserve"> </w:t>
      </w:r>
    </w:p>
    <w:p w:rsidR="008D36DC" w:rsidRPr="008D36DC" w:rsidDel="0085646E" w:rsidRDefault="008D36DC" w:rsidP="008D36DC">
      <w:pPr>
        <w:autoSpaceDE w:val="0"/>
        <w:autoSpaceDN w:val="0"/>
        <w:adjustRightInd w:val="0"/>
        <w:ind w:left="720"/>
        <w:rPr>
          <w:del w:id="105" w:author="Valued Acer Customer" w:date="2009-11-30T17:21:00Z"/>
          <w:rFonts w:asciiTheme="minorHAnsi" w:hAnsiTheme="minorHAnsi" w:cs="Times-Roman"/>
          <w:color w:val="000000"/>
          <w:sz w:val="24"/>
          <w:szCs w:val="24"/>
        </w:rPr>
      </w:pPr>
      <w:r w:rsidRPr="008D36DC">
        <w:rPr>
          <w:rFonts w:asciiTheme="minorHAnsi" w:hAnsiTheme="minorHAnsi" w:cs="Times-Roman"/>
          <w:color w:val="000000"/>
          <w:sz w:val="24"/>
          <w:szCs w:val="24"/>
        </w:rPr>
        <w:t xml:space="preserve">The Encryption Process – A file is read at the receiver’s FogWire application. As the file is read, an encryption method is acted on the characters of the file. The character that is altered is then written on another file that is </w:t>
      </w:r>
      <w:del w:id="106" w:author="Valued Acer Customer" w:date="2009-11-30T17:21:00Z">
        <w:r w:rsidRPr="008D36DC" w:rsidDel="0085646E">
          <w:rPr>
            <w:rFonts w:asciiTheme="minorHAnsi" w:hAnsiTheme="minorHAnsi" w:cs="Times-Roman"/>
            <w:color w:val="000000"/>
            <w:sz w:val="24"/>
            <w:szCs w:val="24"/>
          </w:rPr>
          <w:delText xml:space="preserve">created </w:delText>
        </w:r>
        <w:r w:rsidRPr="008D36DC" w:rsidDel="0085646E">
          <w:rPr>
            <w:rFonts w:asciiTheme="minorHAnsi" w:hAnsiTheme="minorHAnsi" w:cs="Times-Roman"/>
            <w:color w:val="000000"/>
            <w:sz w:val="24"/>
            <w:szCs w:val="24"/>
          </w:rPr>
          <w:delText xml:space="preserve">or chosen by the sender. </w:delText>
        </w:r>
      </w:del>
      <w:ins w:id="107" w:author="Valued Acer Customer" w:date="2009-11-30T17:21:00Z">
        <w:r w:rsidR="0085646E">
          <w:rPr>
            <w:rFonts w:asciiTheme="minorHAnsi" w:hAnsiTheme="minorHAnsi" w:cs="Times-Roman"/>
            <w:color w:val="000000"/>
            <w:sz w:val="24"/>
            <w:szCs w:val="24"/>
          </w:rPr>
          <w:t>Stored in Fogwire/</w:t>
        </w:r>
      </w:ins>
      <w:ins w:id="108" w:author="Valued Acer Customer" w:date="2009-11-30T17:22:00Z">
        <w:r w:rsidR="0085646E">
          <w:rPr>
            <w:rFonts w:asciiTheme="minorHAnsi" w:hAnsiTheme="minorHAnsi" w:cs="Times-Roman"/>
            <w:color w:val="000000"/>
            <w:sz w:val="24"/>
            <w:szCs w:val="24"/>
          </w:rPr>
          <w:t>Locked_Docs folder, etc.</w:t>
        </w:r>
      </w:ins>
    </w:p>
    <w:p w:rsidR="008D36DC" w:rsidRPr="008D36DC" w:rsidRDefault="008D36DC" w:rsidP="008D36DC">
      <w:pPr>
        <w:autoSpaceDE w:val="0"/>
        <w:autoSpaceDN w:val="0"/>
        <w:adjustRightInd w:val="0"/>
        <w:ind w:left="720"/>
        <w:rPr>
          <w:rFonts w:asciiTheme="minorHAnsi" w:hAnsiTheme="minorHAnsi" w:cs="Times-Roman"/>
          <w:color w:val="000000"/>
          <w:sz w:val="24"/>
          <w:szCs w:val="24"/>
        </w:rPr>
      </w:pPr>
      <w:del w:id="109" w:author="Valued Acer Customer" w:date="2009-11-30T17:21:00Z">
        <w:r w:rsidRPr="008D36DC" w:rsidDel="0085646E">
          <w:rPr>
            <w:rFonts w:asciiTheme="minorHAnsi" w:hAnsiTheme="minorHAnsi" w:cs="Times-Roman"/>
            <w:color w:val="000000"/>
            <w:sz w:val="24"/>
            <w:szCs w:val="24"/>
          </w:rPr>
          <w:delText xml:space="preserve"> </w:delText>
        </w:r>
      </w:del>
    </w:p>
    <w:p w:rsidR="007C1530" w:rsidRDefault="008D36DC" w:rsidP="00047DF4">
      <w:pPr>
        <w:autoSpaceDE w:val="0"/>
        <w:autoSpaceDN w:val="0"/>
        <w:adjustRightInd w:val="0"/>
        <w:ind w:left="720"/>
        <w:rPr>
          <w:rFonts w:asciiTheme="minorHAnsi" w:hAnsiTheme="minorHAnsi" w:cs="Times-Roman"/>
          <w:color w:val="000000"/>
          <w:sz w:val="24"/>
          <w:szCs w:val="24"/>
        </w:rPr>
      </w:pPr>
      <w:r w:rsidRPr="008D36DC">
        <w:rPr>
          <w:rFonts w:asciiTheme="minorHAnsi" w:hAnsiTheme="minorHAnsi" w:cs="Times-Roman"/>
          <w:color w:val="000000"/>
          <w:sz w:val="24"/>
          <w:szCs w:val="24"/>
        </w:rPr>
        <w:t xml:space="preserve">The encryption method is a derivative of the DES (Data Encryption standard) process. FogWire’s version will take in a 32 bit character and split the binary bit representation of this character into 2 separate binary integers. One will be the (Li) left integer of our original character and the other will be the (Ri) right integer. A copy of Ri (copyRi) will traverse as a parameter into the (innerF()) inner function and be encrypted with the recipient’s public key. The result from the innerF() function will be returned to the main Encryption process, being described, and be ‘Xored’ with our left integer (Li). ‘Xored’ is a term used to describe a mathematical function called exclusive or. It is when a bit in </w:t>
      </w:r>
    </w:p>
    <w:p w:rsidR="007C1530" w:rsidDel="00D6302C" w:rsidRDefault="007C1530" w:rsidP="008D36DC">
      <w:pPr>
        <w:autoSpaceDE w:val="0"/>
        <w:autoSpaceDN w:val="0"/>
        <w:adjustRightInd w:val="0"/>
        <w:ind w:left="720"/>
        <w:rPr>
          <w:del w:id="110" w:author="Sharlot, Dmitry" w:date="2009-11-30T08:27:00Z"/>
          <w:rFonts w:asciiTheme="minorHAnsi" w:hAnsiTheme="minorHAnsi" w:cs="Times-Roman"/>
          <w:color w:val="000000"/>
          <w:sz w:val="24"/>
          <w:szCs w:val="24"/>
        </w:rPr>
      </w:pPr>
    </w:p>
    <w:p w:rsidR="007C1530" w:rsidRDefault="007C1530" w:rsidP="008D36DC">
      <w:pPr>
        <w:autoSpaceDE w:val="0"/>
        <w:autoSpaceDN w:val="0"/>
        <w:adjustRightInd w:val="0"/>
        <w:ind w:left="720"/>
        <w:rPr>
          <w:rFonts w:asciiTheme="minorHAnsi" w:hAnsiTheme="minorHAnsi" w:cs="Times-Roman"/>
          <w:color w:val="000000"/>
          <w:sz w:val="24"/>
          <w:szCs w:val="24"/>
        </w:rPr>
      </w:pPr>
    </w:p>
    <w:p w:rsidR="007C1530" w:rsidRPr="008D36DC" w:rsidRDefault="008D36DC" w:rsidP="007C1530">
      <w:pPr>
        <w:autoSpaceDE w:val="0"/>
        <w:autoSpaceDN w:val="0"/>
        <w:adjustRightInd w:val="0"/>
        <w:ind w:left="720"/>
        <w:rPr>
          <w:rFonts w:asciiTheme="minorHAnsi" w:hAnsiTheme="minorHAnsi" w:cs="Times-Roman"/>
          <w:color w:val="000000"/>
          <w:sz w:val="24"/>
          <w:szCs w:val="24"/>
        </w:rPr>
      </w:pPr>
      <w:r w:rsidRPr="008D36DC">
        <w:rPr>
          <w:rFonts w:asciiTheme="minorHAnsi" w:hAnsiTheme="minorHAnsi" w:cs="Times-Roman"/>
          <w:color w:val="000000"/>
          <w:sz w:val="24"/>
          <w:szCs w:val="24"/>
        </w:rPr>
        <w:t>binary is compared to another bit in binary. If the bits are different then the Xor function produces a 1 bit; otherwise if the bits are similar then the 0 bit is produced. The result of Li Xor innerF(Ri, key) becomes our new Li() and Ri, remains our initial Ri from the original binary representation of the character entered into this encryption process. Our new Li and our original Ri are swapped. That is, that our new Li is labeled Ri and our original value Ri is now labeled Li.  The process is repeated 15 more times and the value returned is our encrypted character. As the characters are encrypted they are placed on a file to be sent to our recipient.</w:t>
      </w:r>
    </w:p>
    <w:p w:rsidR="00766C77" w:rsidRDefault="008D36DC" w:rsidP="008D36DC">
      <w:pPr>
        <w:autoSpaceDE w:val="0"/>
        <w:autoSpaceDN w:val="0"/>
        <w:adjustRightInd w:val="0"/>
        <w:ind w:left="720"/>
        <w:rPr>
          <w:rFonts w:asciiTheme="minorHAnsi" w:hAnsiTheme="minorHAnsi" w:cs="Times-Roman"/>
          <w:color w:val="000000"/>
          <w:sz w:val="24"/>
          <w:szCs w:val="24"/>
        </w:rPr>
      </w:pPr>
      <w:r w:rsidRPr="008D36DC">
        <w:rPr>
          <w:rFonts w:asciiTheme="minorHAnsi" w:hAnsiTheme="minorHAnsi" w:cs="Times-Roman"/>
          <w:color w:val="000000"/>
          <w:sz w:val="24"/>
          <w:szCs w:val="24"/>
        </w:rPr>
        <w:t xml:space="preserve"> </w:t>
      </w:r>
    </w:p>
    <w:p w:rsidR="00766C77" w:rsidRDefault="001519F5" w:rsidP="008D36DC">
      <w:pPr>
        <w:autoSpaceDE w:val="0"/>
        <w:autoSpaceDN w:val="0"/>
        <w:adjustRightInd w:val="0"/>
        <w:ind w:left="720"/>
        <w:rPr>
          <w:rFonts w:asciiTheme="minorHAnsi" w:hAnsiTheme="minorHAnsi" w:cs="Times-Roman"/>
          <w:color w:val="000000"/>
          <w:sz w:val="24"/>
          <w:szCs w:val="24"/>
        </w:rPr>
      </w:pPr>
      <w:r>
        <w:rPr>
          <w:rFonts w:asciiTheme="minorHAnsi" w:hAnsiTheme="minorHAnsi" w:cs="Times-Roman"/>
          <w:b/>
          <w:sz w:val="22"/>
          <w:szCs w:val="22"/>
        </w:rPr>
        <w:t xml:space="preserve">                                                              Encryption Process                  </w:t>
      </w:r>
    </w:p>
    <w:p w:rsidR="00766C77" w:rsidRDefault="001519F5" w:rsidP="008D36DC">
      <w:pPr>
        <w:autoSpaceDE w:val="0"/>
        <w:autoSpaceDN w:val="0"/>
        <w:adjustRightInd w:val="0"/>
        <w:ind w:left="720"/>
        <w:rPr>
          <w:rFonts w:asciiTheme="minorHAnsi" w:hAnsiTheme="minorHAnsi" w:cs="Times-Roman"/>
          <w:color w:val="000000"/>
          <w:sz w:val="24"/>
          <w:szCs w:val="24"/>
        </w:rPr>
      </w:pPr>
      <w:r>
        <w:rPr>
          <w:rFonts w:asciiTheme="minorHAnsi" w:hAnsiTheme="minorHAnsi" w:cs="Times-Roman"/>
          <w:noProof/>
          <w:color w:val="000000"/>
          <w:sz w:val="24"/>
          <w:szCs w:val="24"/>
        </w:rPr>
        <w:drawing>
          <wp:anchor distT="0" distB="0" distL="114300" distR="114300" simplePos="0" relativeHeight="251681792" behindDoc="1" locked="0" layoutInCell="1" allowOverlap="1">
            <wp:simplePos x="0" y="0"/>
            <wp:positionH relativeFrom="column">
              <wp:posOffset>1238250</wp:posOffset>
            </wp:positionH>
            <wp:positionV relativeFrom="paragraph">
              <wp:posOffset>50165</wp:posOffset>
            </wp:positionV>
            <wp:extent cx="3495675" cy="5876925"/>
            <wp:effectExtent l="19050" t="0" r="9525" b="0"/>
            <wp:wrapNone/>
            <wp:docPr id="12" name="Picture 11" descr="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jpg"/>
                    <pic:cNvPicPr/>
                  </pic:nvPicPr>
                  <pic:blipFill>
                    <a:blip r:embed="rId10" cstate="print"/>
                    <a:stretch>
                      <a:fillRect/>
                    </a:stretch>
                  </pic:blipFill>
                  <pic:spPr>
                    <a:xfrm>
                      <a:off x="0" y="0"/>
                      <a:ext cx="3495675" cy="5876925"/>
                    </a:xfrm>
                    <a:prstGeom prst="rect">
                      <a:avLst/>
                    </a:prstGeom>
                  </pic:spPr>
                </pic:pic>
              </a:graphicData>
            </a:graphic>
          </wp:anchor>
        </w:drawing>
      </w: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ab/>
      </w:r>
      <w:r>
        <w:rPr>
          <w:rFonts w:asciiTheme="minorHAnsi" w:hAnsiTheme="minorHAnsi" w:cs="Times-Roman"/>
          <w:color w:val="000000"/>
          <w:sz w:val="24"/>
          <w:szCs w:val="24"/>
        </w:rPr>
        <w:tab/>
      </w:r>
      <w:r>
        <w:rPr>
          <w:rFonts w:asciiTheme="minorHAnsi" w:hAnsiTheme="minorHAnsi" w:cs="Times-Roman"/>
          <w:color w:val="000000"/>
          <w:sz w:val="24"/>
          <w:szCs w:val="24"/>
        </w:rPr>
        <w:tab/>
      </w:r>
      <w:r>
        <w:rPr>
          <w:rFonts w:asciiTheme="minorHAnsi" w:hAnsiTheme="minorHAnsi" w:cs="Times-Roman"/>
          <w:color w:val="000000"/>
          <w:sz w:val="24"/>
          <w:szCs w:val="24"/>
        </w:rPr>
        <w:tab/>
      </w:r>
      <w:r>
        <w:rPr>
          <w:rFonts w:asciiTheme="minorHAnsi" w:hAnsiTheme="minorHAnsi" w:cs="Times-Roman"/>
          <w:color w:val="000000"/>
          <w:sz w:val="24"/>
          <w:szCs w:val="24"/>
        </w:rPr>
        <w:tab/>
      </w: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C1530" w:rsidRDefault="007C1530" w:rsidP="008D36DC">
      <w:pPr>
        <w:autoSpaceDE w:val="0"/>
        <w:autoSpaceDN w:val="0"/>
        <w:adjustRightInd w:val="0"/>
        <w:ind w:left="720"/>
        <w:rPr>
          <w:rFonts w:asciiTheme="minorHAnsi" w:hAnsiTheme="minorHAnsi" w:cs="Times-Roman"/>
          <w:b/>
          <w:sz w:val="22"/>
          <w:szCs w:val="22"/>
        </w:rPr>
      </w:pPr>
    </w:p>
    <w:p w:rsidR="007C1530" w:rsidRDefault="007C1530" w:rsidP="008D36DC">
      <w:pPr>
        <w:autoSpaceDE w:val="0"/>
        <w:autoSpaceDN w:val="0"/>
        <w:adjustRightInd w:val="0"/>
        <w:ind w:left="720"/>
        <w:rPr>
          <w:rFonts w:asciiTheme="minorHAnsi" w:hAnsiTheme="minorHAnsi" w:cs="Times-Roman"/>
          <w:b/>
          <w:sz w:val="22"/>
          <w:szCs w:val="22"/>
        </w:rPr>
      </w:pPr>
    </w:p>
    <w:p w:rsidR="007C1530" w:rsidRDefault="007C1530" w:rsidP="008D36DC">
      <w:pPr>
        <w:autoSpaceDE w:val="0"/>
        <w:autoSpaceDN w:val="0"/>
        <w:adjustRightInd w:val="0"/>
        <w:ind w:left="720"/>
        <w:rPr>
          <w:rFonts w:asciiTheme="minorHAnsi" w:hAnsiTheme="minorHAnsi" w:cs="Times-Roman"/>
          <w:b/>
          <w:sz w:val="22"/>
          <w:szCs w:val="22"/>
        </w:rPr>
      </w:pPr>
    </w:p>
    <w:p w:rsidR="007C1530" w:rsidRDefault="007C1530" w:rsidP="008D36DC">
      <w:pPr>
        <w:autoSpaceDE w:val="0"/>
        <w:autoSpaceDN w:val="0"/>
        <w:adjustRightInd w:val="0"/>
        <w:ind w:left="720"/>
        <w:rPr>
          <w:rFonts w:asciiTheme="minorHAnsi" w:hAnsiTheme="minorHAnsi" w:cs="Times-Roman"/>
          <w:b/>
          <w:sz w:val="22"/>
          <w:szCs w:val="22"/>
        </w:rPr>
      </w:pPr>
    </w:p>
    <w:p w:rsidR="007C1530" w:rsidRDefault="007C1530" w:rsidP="008D36DC">
      <w:pPr>
        <w:autoSpaceDE w:val="0"/>
        <w:autoSpaceDN w:val="0"/>
        <w:adjustRightInd w:val="0"/>
        <w:ind w:left="720"/>
        <w:rPr>
          <w:rFonts w:asciiTheme="minorHAnsi" w:hAnsiTheme="minorHAnsi" w:cs="Times-Roman"/>
          <w:b/>
          <w:sz w:val="22"/>
          <w:szCs w:val="22"/>
        </w:rPr>
      </w:pPr>
    </w:p>
    <w:p w:rsidR="007C1530" w:rsidRDefault="007C1530" w:rsidP="008D36DC">
      <w:pPr>
        <w:autoSpaceDE w:val="0"/>
        <w:autoSpaceDN w:val="0"/>
        <w:adjustRightInd w:val="0"/>
        <w:ind w:left="720"/>
        <w:rPr>
          <w:rFonts w:asciiTheme="minorHAnsi" w:hAnsiTheme="minorHAnsi" w:cs="Times-Roman"/>
          <w:b/>
          <w:sz w:val="22"/>
          <w:szCs w:val="22"/>
        </w:rPr>
      </w:pPr>
    </w:p>
    <w:p w:rsidR="007C1530" w:rsidRDefault="007C1530" w:rsidP="008D36DC">
      <w:pPr>
        <w:autoSpaceDE w:val="0"/>
        <w:autoSpaceDN w:val="0"/>
        <w:adjustRightInd w:val="0"/>
        <w:ind w:left="720"/>
        <w:rPr>
          <w:rFonts w:asciiTheme="minorHAnsi" w:hAnsiTheme="minorHAnsi" w:cs="Times-Roman"/>
          <w:b/>
          <w:sz w:val="22"/>
          <w:szCs w:val="22"/>
        </w:rPr>
      </w:pPr>
    </w:p>
    <w:p w:rsidR="007C1530" w:rsidRDefault="007C1530" w:rsidP="008D36DC">
      <w:pPr>
        <w:autoSpaceDE w:val="0"/>
        <w:autoSpaceDN w:val="0"/>
        <w:adjustRightInd w:val="0"/>
        <w:ind w:left="720"/>
        <w:rPr>
          <w:rFonts w:asciiTheme="minorHAnsi" w:hAnsiTheme="minorHAnsi" w:cs="Times-Roman"/>
          <w:b/>
          <w:sz w:val="22"/>
          <w:szCs w:val="22"/>
        </w:rPr>
      </w:pPr>
    </w:p>
    <w:p w:rsidR="007C1530" w:rsidRDefault="007C1530" w:rsidP="008D36DC">
      <w:pPr>
        <w:autoSpaceDE w:val="0"/>
        <w:autoSpaceDN w:val="0"/>
        <w:adjustRightInd w:val="0"/>
        <w:ind w:left="720"/>
        <w:rPr>
          <w:rFonts w:asciiTheme="minorHAnsi" w:hAnsiTheme="minorHAnsi" w:cs="Times-Roman"/>
          <w:b/>
          <w:sz w:val="22"/>
          <w:szCs w:val="22"/>
        </w:rPr>
      </w:pPr>
    </w:p>
    <w:p w:rsidR="007C1530" w:rsidRDefault="007C1530" w:rsidP="008D36DC">
      <w:pPr>
        <w:autoSpaceDE w:val="0"/>
        <w:autoSpaceDN w:val="0"/>
        <w:adjustRightInd w:val="0"/>
        <w:ind w:left="720"/>
        <w:rPr>
          <w:rFonts w:asciiTheme="minorHAnsi" w:hAnsiTheme="minorHAnsi" w:cs="Times-Roman"/>
          <w:b/>
          <w:sz w:val="22"/>
          <w:szCs w:val="22"/>
        </w:rPr>
      </w:pPr>
    </w:p>
    <w:p w:rsidR="00766C77" w:rsidRDefault="007C1530" w:rsidP="001519F5">
      <w:pPr>
        <w:autoSpaceDE w:val="0"/>
        <w:autoSpaceDN w:val="0"/>
        <w:adjustRightInd w:val="0"/>
        <w:ind w:left="720"/>
        <w:rPr>
          <w:rFonts w:asciiTheme="minorHAnsi" w:hAnsiTheme="minorHAnsi" w:cs="Times-Roman"/>
          <w:b/>
          <w:sz w:val="22"/>
          <w:szCs w:val="22"/>
        </w:rPr>
      </w:pPr>
      <w:r>
        <w:rPr>
          <w:rFonts w:asciiTheme="minorHAnsi" w:hAnsiTheme="minorHAnsi" w:cs="Times-Roman"/>
          <w:b/>
          <w:sz w:val="22"/>
          <w:szCs w:val="22"/>
        </w:rPr>
        <w:t xml:space="preserve">             </w:t>
      </w:r>
      <w:r w:rsidR="001519F5">
        <w:rPr>
          <w:rFonts w:asciiTheme="minorHAnsi" w:hAnsiTheme="minorHAnsi" w:cs="Times-Roman"/>
          <w:b/>
          <w:sz w:val="22"/>
          <w:szCs w:val="22"/>
        </w:rPr>
        <w:t xml:space="preserve">                                        </w:t>
      </w:r>
      <w:r w:rsidR="001519F5">
        <w:rPr>
          <w:rFonts w:asciiTheme="minorHAnsi" w:hAnsiTheme="minorHAnsi" w:cs="Times-Roman"/>
          <w:b/>
          <w:sz w:val="22"/>
          <w:szCs w:val="22"/>
        </w:rPr>
        <w:tab/>
        <w:t xml:space="preserve"> </w:t>
      </w:r>
    </w:p>
    <w:p w:rsidR="001519F5" w:rsidRDefault="00D6302C" w:rsidP="008D36DC">
      <w:pPr>
        <w:autoSpaceDE w:val="0"/>
        <w:autoSpaceDN w:val="0"/>
        <w:adjustRightInd w:val="0"/>
        <w:ind w:left="720"/>
        <w:rPr>
          <w:ins w:id="111" w:author="Valued Acer Customer" w:date="2009-11-30T17:22:00Z"/>
          <w:rFonts w:asciiTheme="minorHAnsi" w:hAnsiTheme="minorHAnsi" w:cs="Times-Roman"/>
          <w:color w:val="000000"/>
          <w:sz w:val="24"/>
          <w:szCs w:val="24"/>
        </w:rPr>
      </w:pPr>
      <w:ins w:id="112" w:author="Sharlot, Dmitry" w:date="2009-11-30T08:30:00Z">
        <w:r>
          <w:rPr>
            <w:rFonts w:asciiTheme="minorHAnsi" w:hAnsiTheme="minorHAnsi" w:cs="Times-Roman"/>
            <w:color w:val="000000"/>
            <w:sz w:val="24"/>
            <w:szCs w:val="24"/>
          </w:rPr>
          <w:t>Decryption Titles here?</w:t>
        </w:r>
      </w:ins>
    </w:p>
    <w:p w:rsidR="0085646E" w:rsidRDefault="0085646E" w:rsidP="0085646E">
      <w:pPr>
        <w:autoSpaceDE w:val="0"/>
        <w:autoSpaceDN w:val="0"/>
        <w:adjustRightInd w:val="0"/>
        <w:ind w:left="360"/>
        <w:rPr>
          <w:ins w:id="113" w:author="Valued Acer Customer" w:date="2009-11-30T17:23:00Z"/>
          <w:rFonts w:asciiTheme="minorHAnsi" w:hAnsiTheme="minorHAnsi" w:cs="Times-Roman"/>
          <w:b/>
          <w:color w:val="000000"/>
          <w:sz w:val="28"/>
          <w:szCs w:val="28"/>
        </w:rPr>
      </w:pPr>
      <w:ins w:id="114" w:author="Valued Acer Customer" w:date="2009-11-30T17:22:00Z">
        <w:r>
          <w:rPr>
            <w:rFonts w:asciiTheme="minorHAnsi" w:hAnsiTheme="minorHAnsi" w:cs="Times-Roman"/>
            <w:b/>
            <w:color w:val="000000"/>
            <w:sz w:val="28"/>
            <w:szCs w:val="28"/>
          </w:rPr>
          <w:t>3.</w:t>
        </w:r>
      </w:ins>
      <w:ins w:id="115" w:author="Valued Acer Customer" w:date="2009-11-30T17:24:00Z">
        <w:r>
          <w:rPr>
            <w:rFonts w:asciiTheme="minorHAnsi" w:hAnsiTheme="minorHAnsi" w:cs="Times-Roman"/>
            <w:b/>
            <w:color w:val="000000"/>
            <w:sz w:val="28"/>
            <w:szCs w:val="28"/>
          </w:rPr>
          <w:t>4</w:t>
        </w:r>
      </w:ins>
      <w:ins w:id="116" w:author="Valued Acer Customer" w:date="2009-11-30T17:22:00Z">
        <w:r>
          <w:rPr>
            <w:rFonts w:asciiTheme="minorHAnsi" w:hAnsiTheme="minorHAnsi" w:cs="Times-Roman"/>
            <w:b/>
            <w:color w:val="000000"/>
            <w:sz w:val="28"/>
            <w:szCs w:val="28"/>
          </w:rPr>
          <w:t xml:space="preserve"> Description for </w:t>
        </w:r>
      </w:ins>
      <w:ins w:id="117" w:author="Valued Acer Customer" w:date="2009-11-30T17:23:00Z">
        <w:r>
          <w:rPr>
            <w:rFonts w:asciiTheme="minorHAnsi" w:hAnsiTheme="minorHAnsi" w:cs="Times-Roman"/>
            <w:b/>
            <w:color w:val="000000"/>
            <w:sz w:val="28"/>
            <w:szCs w:val="28"/>
          </w:rPr>
          <w:t>Decryption??</w:t>
        </w:r>
      </w:ins>
    </w:p>
    <w:p w:rsidR="0085646E" w:rsidRDefault="0085646E" w:rsidP="0085646E">
      <w:pPr>
        <w:autoSpaceDE w:val="0"/>
        <w:autoSpaceDN w:val="0"/>
        <w:adjustRightInd w:val="0"/>
        <w:ind w:left="360"/>
        <w:rPr>
          <w:ins w:id="118" w:author="Valued Acer Customer" w:date="2009-11-30T17:23:00Z"/>
          <w:rFonts w:asciiTheme="minorHAnsi" w:hAnsiTheme="minorHAnsi" w:cs="Times-Roman"/>
          <w:b/>
          <w:color w:val="000000"/>
          <w:sz w:val="28"/>
          <w:szCs w:val="28"/>
        </w:rPr>
      </w:pPr>
      <w:ins w:id="119" w:author="Valued Acer Customer" w:date="2009-11-30T17:23:00Z">
        <w:r>
          <w:rPr>
            <w:rFonts w:asciiTheme="minorHAnsi" w:hAnsiTheme="minorHAnsi" w:cs="Times-Roman"/>
            <w:b/>
            <w:color w:val="000000"/>
            <w:sz w:val="28"/>
            <w:szCs w:val="28"/>
          </w:rPr>
          <w:t>3.</w:t>
        </w:r>
      </w:ins>
      <w:ins w:id="120" w:author="Valued Acer Customer" w:date="2009-11-30T17:24:00Z">
        <w:r>
          <w:rPr>
            <w:rFonts w:asciiTheme="minorHAnsi" w:hAnsiTheme="minorHAnsi" w:cs="Times-Roman"/>
            <w:b/>
            <w:color w:val="000000"/>
            <w:sz w:val="28"/>
            <w:szCs w:val="28"/>
          </w:rPr>
          <w:t>4</w:t>
        </w:r>
      </w:ins>
      <w:ins w:id="121" w:author="Valued Acer Customer" w:date="2009-11-30T17:23:00Z">
        <w:r>
          <w:rPr>
            <w:rFonts w:asciiTheme="minorHAnsi" w:hAnsiTheme="minorHAnsi" w:cs="Times-Roman"/>
            <w:b/>
            <w:color w:val="000000"/>
            <w:sz w:val="28"/>
            <w:szCs w:val="28"/>
          </w:rPr>
          <w:t xml:space="preserve">.1 Processing Narrative for </w:t>
        </w:r>
        <w:r>
          <w:rPr>
            <w:rFonts w:asciiTheme="minorHAnsi" w:hAnsiTheme="minorHAnsi" w:cs="Times-Roman"/>
            <w:b/>
            <w:color w:val="000000"/>
            <w:sz w:val="28"/>
            <w:szCs w:val="28"/>
          </w:rPr>
          <w:t>Decryption</w:t>
        </w:r>
      </w:ins>
    </w:p>
    <w:p w:rsidR="0085646E" w:rsidRPr="00B11F99" w:rsidRDefault="0085646E" w:rsidP="0085646E">
      <w:pPr>
        <w:autoSpaceDE w:val="0"/>
        <w:autoSpaceDN w:val="0"/>
        <w:adjustRightInd w:val="0"/>
        <w:rPr>
          <w:ins w:id="122" w:author="Valued Acer Customer" w:date="2009-11-30T17:23:00Z"/>
          <w:rFonts w:asciiTheme="minorHAnsi" w:hAnsiTheme="minorHAnsi" w:cs="Times-Roman"/>
          <w:b/>
          <w:color w:val="000000"/>
          <w:sz w:val="28"/>
          <w:szCs w:val="28"/>
        </w:rPr>
        <w:pPrChange w:id="123" w:author="Valued Acer Customer" w:date="2009-11-30T17:23:00Z">
          <w:pPr>
            <w:autoSpaceDE w:val="0"/>
            <w:autoSpaceDN w:val="0"/>
            <w:adjustRightInd w:val="0"/>
            <w:ind w:left="720"/>
          </w:pPr>
        </w:pPrChange>
      </w:pPr>
      <w:ins w:id="124" w:author="Valued Acer Customer" w:date="2009-11-30T17:23:00Z">
        <w:r>
          <w:rPr>
            <w:rFonts w:asciiTheme="minorHAnsi" w:hAnsiTheme="minorHAnsi" w:cs="Times-Roman"/>
            <w:b/>
            <w:color w:val="000000"/>
            <w:sz w:val="28"/>
            <w:szCs w:val="28"/>
          </w:rPr>
          <w:t xml:space="preserve">      3.</w:t>
        </w:r>
      </w:ins>
      <w:ins w:id="125" w:author="Valued Acer Customer" w:date="2009-11-30T17:24:00Z">
        <w:r>
          <w:rPr>
            <w:rFonts w:asciiTheme="minorHAnsi" w:hAnsiTheme="minorHAnsi" w:cs="Times-Roman"/>
            <w:b/>
            <w:color w:val="000000"/>
            <w:sz w:val="28"/>
            <w:szCs w:val="28"/>
          </w:rPr>
          <w:t>4</w:t>
        </w:r>
      </w:ins>
      <w:ins w:id="126" w:author="Valued Acer Customer" w:date="2009-11-30T17:23:00Z">
        <w:r w:rsidRPr="00B11F99">
          <w:rPr>
            <w:rFonts w:asciiTheme="minorHAnsi" w:hAnsiTheme="minorHAnsi" w:cs="Times-Roman"/>
            <w:b/>
            <w:color w:val="000000"/>
            <w:sz w:val="28"/>
            <w:szCs w:val="28"/>
          </w:rPr>
          <w:t xml:space="preserve">.2 </w:t>
        </w:r>
      </w:ins>
      <w:ins w:id="127" w:author="Valued Acer Customer" w:date="2009-11-30T17:24:00Z">
        <w:r>
          <w:rPr>
            <w:rFonts w:asciiTheme="minorHAnsi" w:hAnsiTheme="minorHAnsi" w:cs="Times-Roman"/>
            <w:b/>
            <w:color w:val="000000"/>
            <w:sz w:val="28"/>
            <w:szCs w:val="28"/>
          </w:rPr>
          <w:t>Unl</w:t>
        </w:r>
      </w:ins>
      <w:ins w:id="128" w:author="Valued Acer Customer" w:date="2009-11-30T17:23:00Z">
        <w:r>
          <w:rPr>
            <w:rFonts w:asciiTheme="minorHAnsi" w:hAnsiTheme="minorHAnsi" w:cs="Times-Roman"/>
            <w:b/>
            <w:color w:val="000000"/>
            <w:sz w:val="28"/>
            <w:szCs w:val="28"/>
          </w:rPr>
          <w:t>ock Data</w:t>
        </w:r>
        <w:r w:rsidRPr="00B11F99">
          <w:rPr>
            <w:rFonts w:asciiTheme="minorHAnsi" w:hAnsiTheme="minorHAnsi" w:cs="Times-Roman"/>
            <w:b/>
            <w:color w:val="000000"/>
            <w:sz w:val="28"/>
            <w:szCs w:val="28"/>
          </w:rPr>
          <w:t xml:space="preserve"> </w:t>
        </w:r>
        <w:r w:rsidRPr="00B11F99">
          <w:rPr>
            <w:rFonts w:asciiTheme="minorHAnsi" w:hAnsiTheme="minorHAnsi" w:cs="Times-Roman"/>
            <w:b/>
            <w:color w:val="000000"/>
            <w:sz w:val="28"/>
            <w:szCs w:val="28"/>
          </w:rPr>
          <w:t>Interface Description</w:t>
        </w:r>
      </w:ins>
    </w:p>
    <w:p w:rsidR="0085646E" w:rsidRDefault="0085646E" w:rsidP="0085646E">
      <w:pPr>
        <w:autoSpaceDE w:val="0"/>
        <w:autoSpaceDN w:val="0"/>
        <w:adjustRightInd w:val="0"/>
        <w:rPr>
          <w:ins w:id="129" w:author="Valued Acer Customer" w:date="2009-11-30T17:23:00Z"/>
          <w:rFonts w:asciiTheme="minorHAnsi" w:hAnsiTheme="minorHAnsi" w:cs="Times-Roman"/>
          <w:b/>
          <w:color w:val="000000"/>
          <w:sz w:val="28"/>
          <w:szCs w:val="28"/>
        </w:rPr>
        <w:pPrChange w:id="130" w:author="Valued Acer Customer" w:date="2009-11-30T17:23:00Z">
          <w:pPr>
            <w:autoSpaceDE w:val="0"/>
            <w:autoSpaceDN w:val="0"/>
            <w:adjustRightInd w:val="0"/>
            <w:ind w:left="720"/>
          </w:pPr>
        </w:pPrChange>
      </w:pPr>
      <w:ins w:id="131" w:author="Valued Acer Customer" w:date="2009-11-30T17:23:00Z">
        <w:r>
          <w:rPr>
            <w:rFonts w:asciiTheme="minorHAnsi" w:hAnsiTheme="minorHAnsi" w:cs="Times-Roman"/>
            <w:b/>
            <w:color w:val="000000"/>
            <w:sz w:val="28"/>
            <w:szCs w:val="28"/>
          </w:rPr>
          <w:t xml:space="preserve">      3.</w:t>
        </w:r>
      </w:ins>
      <w:ins w:id="132" w:author="Valued Acer Customer" w:date="2009-11-30T17:24:00Z">
        <w:r>
          <w:rPr>
            <w:rFonts w:asciiTheme="minorHAnsi" w:hAnsiTheme="minorHAnsi" w:cs="Times-Roman"/>
            <w:b/>
            <w:color w:val="000000"/>
            <w:sz w:val="28"/>
            <w:szCs w:val="28"/>
          </w:rPr>
          <w:t>4</w:t>
        </w:r>
      </w:ins>
      <w:ins w:id="133" w:author="Valued Acer Customer" w:date="2009-11-30T17:23:00Z">
        <w:r w:rsidRPr="00B11F99">
          <w:rPr>
            <w:rFonts w:asciiTheme="minorHAnsi" w:hAnsiTheme="minorHAnsi" w:cs="Times-Roman"/>
            <w:b/>
            <w:color w:val="000000"/>
            <w:sz w:val="28"/>
            <w:szCs w:val="28"/>
          </w:rPr>
          <w:t xml:space="preserve">.3 </w:t>
        </w:r>
      </w:ins>
      <w:ins w:id="134" w:author="Valued Acer Customer" w:date="2009-11-30T17:24:00Z">
        <w:r>
          <w:rPr>
            <w:rFonts w:asciiTheme="minorHAnsi" w:hAnsiTheme="minorHAnsi" w:cs="Times-Roman"/>
            <w:b/>
            <w:color w:val="000000"/>
            <w:sz w:val="28"/>
            <w:szCs w:val="28"/>
          </w:rPr>
          <w:t>Unl</w:t>
        </w:r>
      </w:ins>
      <w:ins w:id="135" w:author="Valued Acer Customer" w:date="2009-11-30T17:23:00Z">
        <w:r>
          <w:rPr>
            <w:rFonts w:asciiTheme="minorHAnsi" w:hAnsiTheme="minorHAnsi" w:cs="Times-Roman"/>
            <w:b/>
            <w:color w:val="000000"/>
            <w:sz w:val="28"/>
            <w:szCs w:val="28"/>
          </w:rPr>
          <w:t>ock Data</w:t>
        </w:r>
        <w:r w:rsidRPr="00B11F99">
          <w:rPr>
            <w:rFonts w:asciiTheme="minorHAnsi" w:hAnsiTheme="minorHAnsi" w:cs="Times-Roman"/>
            <w:b/>
            <w:color w:val="000000"/>
            <w:sz w:val="28"/>
            <w:szCs w:val="28"/>
          </w:rPr>
          <w:t xml:space="preserve"> </w:t>
        </w:r>
        <w:r w:rsidRPr="00B11F99">
          <w:rPr>
            <w:rFonts w:asciiTheme="minorHAnsi" w:hAnsiTheme="minorHAnsi" w:cs="Times-Roman"/>
            <w:b/>
            <w:color w:val="000000"/>
            <w:sz w:val="28"/>
            <w:szCs w:val="28"/>
          </w:rPr>
          <w:t>Processing Detail</w:t>
        </w:r>
        <w:r>
          <w:rPr>
            <w:rFonts w:asciiTheme="minorHAnsi" w:hAnsiTheme="minorHAnsi" w:cs="Times-Roman"/>
            <w:b/>
            <w:color w:val="000000"/>
            <w:sz w:val="28"/>
            <w:szCs w:val="28"/>
          </w:rPr>
          <w:t xml:space="preserve"> </w:t>
        </w:r>
      </w:ins>
    </w:p>
    <w:p w:rsidR="0085646E" w:rsidRDefault="0085646E" w:rsidP="0085646E">
      <w:pPr>
        <w:autoSpaceDE w:val="0"/>
        <w:autoSpaceDN w:val="0"/>
        <w:adjustRightInd w:val="0"/>
        <w:ind w:left="360"/>
        <w:rPr>
          <w:ins w:id="136" w:author="Valued Acer Customer" w:date="2009-11-30T17:22:00Z"/>
          <w:rFonts w:asciiTheme="minorHAnsi" w:hAnsiTheme="minorHAnsi" w:cs="Times-Roman"/>
          <w:b/>
          <w:color w:val="000000"/>
          <w:sz w:val="28"/>
          <w:szCs w:val="28"/>
        </w:rPr>
      </w:pPr>
      <w:ins w:id="137" w:author="Valued Acer Customer" w:date="2009-11-30T17:24:00Z">
        <w:r>
          <w:rPr>
            <w:rFonts w:asciiTheme="minorHAnsi" w:hAnsiTheme="minorHAnsi" w:cs="Times-Roman"/>
            <w:b/>
            <w:color w:val="000000"/>
            <w:sz w:val="28"/>
            <w:szCs w:val="28"/>
          </w:rPr>
          <w:t>This needs to be filled in.</w:t>
        </w:r>
      </w:ins>
    </w:p>
    <w:p w:rsidR="0085646E" w:rsidRDefault="0085646E"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b/>
          <w:sz w:val="22"/>
          <w:szCs w:val="22"/>
        </w:rPr>
      </w:pPr>
    </w:p>
    <w:p w:rsidR="001519F5" w:rsidRDefault="001519F5" w:rsidP="001519F5">
      <w:pPr>
        <w:autoSpaceDE w:val="0"/>
        <w:autoSpaceDN w:val="0"/>
        <w:adjustRightInd w:val="0"/>
        <w:ind w:left="720"/>
        <w:rPr>
          <w:rFonts w:asciiTheme="minorHAnsi" w:hAnsiTheme="minorHAnsi" w:cs="Times-Roman"/>
          <w:color w:val="000000"/>
          <w:sz w:val="24"/>
          <w:szCs w:val="24"/>
        </w:rPr>
      </w:pPr>
      <w:r>
        <w:rPr>
          <w:rFonts w:asciiTheme="minorHAnsi" w:hAnsiTheme="minorHAnsi" w:cs="Times-Roman"/>
          <w:b/>
          <w:sz w:val="22"/>
          <w:szCs w:val="22"/>
        </w:rPr>
        <w:t xml:space="preserve">         </w:t>
      </w:r>
      <w:r>
        <w:rPr>
          <w:rFonts w:asciiTheme="minorHAnsi" w:hAnsiTheme="minorHAnsi" w:cs="Times-Roman"/>
          <w:b/>
          <w:sz w:val="22"/>
          <w:szCs w:val="22"/>
        </w:rPr>
        <w:tab/>
      </w:r>
      <w:r>
        <w:rPr>
          <w:rFonts w:asciiTheme="minorHAnsi" w:hAnsiTheme="minorHAnsi" w:cs="Times-Roman"/>
          <w:b/>
          <w:sz w:val="22"/>
          <w:szCs w:val="22"/>
        </w:rPr>
        <w:tab/>
      </w:r>
      <w:r>
        <w:rPr>
          <w:rFonts w:asciiTheme="minorHAnsi" w:hAnsiTheme="minorHAnsi" w:cs="Times-Roman"/>
          <w:b/>
          <w:sz w:val="22"/>
          <w:szCs w:val="22"/>
        </w:rPr>
        <w:tab/>
        <w:t xml:space="preserve">                      Decryption Process</w:t>
      </w:r>
    </w:p>
    <w:p w:rsidR="008D36DC" w:rsidRDefault="008D36DC" w:rsidP="00B353B3">
      <w:pPr>
        <w:autoSpaceDE w:val="0"/>
        <w:autoSpaceDN w:val="0"/>
        <w:adjustRightInd w:val="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r>
        <w:rPr>
          <w:rFonts w:asciiTheme="minorHAnsi" w:hAnsiTheme="minorHAnsi" w:cs="Times-Roman"/>
          <w:noProof/>
          <w:color w:val="000000"/>
          <w:sz w:val="24"/>
          <w:szCs w:val="24"/>
        </w:rPr>
        <w:drawing>
          <wp:anchor distT="0" distB="0" distL="114300" distR="114300" simplePos="0" relativeHeight="251683840" behindDoc="1" locked="0" layoutInCell="1" allowOverlap="1">
            <wp:simplePos x="0" y="0"/>
            <wp:positionH relativeFrom="column">
              <wp:posOffset>1438275</wp:posOffset>
            </wp:positionH>
            <wp:positionV relativeFrom="paragraph">
              <wp:posOffset>114935</wp:posOffset>
            </wp:positionV>
            <wp:extent cx="3352800" cy="6334125"/>
            <wp:effectExtent l="19050" t="0" r="0" b="0"/>
            <wp:wrapNone/>
            <wp:docPr id="10" name="Picture 14" descr="DESDecry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Decrypt.JPG"/>
                    <pic:cNvPicPr/>
                  </pic:nvPicPr>
                  <pic:blipFill>
                    <a:blip r:embed="rId11" cstate="print"/>
                    <a:stretch>
                      <a:fillRect/>
                    </a:stretch>
                  </pic:blipFill>
                  <pic:spPr>
                    <a:xfrm>
                      <a:off x="0" y="0"/>
                      <a:ext cx="3352800" cy="6334125"/>
                    </a:xfrm>
                    <a:prstGeom prst="rect">
                      <a:avLst/>
                    </a:prstGeom>
                  </pic:spPr>
                </pic:pic>
              </a:graphicData>
            </a:graphic>
          </wp:anchor>
        </w:drawing>
      </w: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1519F5">
      <w:pPr>
        <w:autoSpaceDE w:val="0"/>
        <w:autoSpaceDN w:val="0"/>
        <w:adjustRightInd w:val="0"/>
        <w:ind w:left="720"/>
        <w:rPr>
          <w:rFonts w:asciiTheme="minorHAnsi" w:hAnsiTheme="minorHAnsi" w:cs="Times-Roman"/>
          <w:b/>
          <w:sz w:val="22"/>
          <w:szCs w:val="22"/>
        </w:rPr>
      </w:pPr>
      <w:r>
        <w:rPr>
          <w:rFonts w:asciiTheme="minorHAnsi" w:hAnsiTheme="minorHAnsi" w:cs="Times-Roman"/>
          <w:b/>
          <w:sz w:val="22"/>
          <w:szCs w:val="22"/>
        </w:rPr>
        <w:t xml:space="preserve">                                                 </w:t>
      </w:r>
    </w:p>
    <w:p w:rsidR="001519F5" w:rsidRDefault="001519F5" w:rsidP="001519F5">
      <w:pPr>
        <w:autoSpaceDE w:val="0"/>
        <w:autoSpaceDN w:val="0"/>
        <w:adjustRightInd w:val="0"/>
        <w:ind w:left="2880" w:firstLine="720"/>
        <w:rPr>
          <w:rFonts w:asciiTheme="minorHAnsi" w:hAnsiTheme="minorHAnsi" w:cs="Times-Roman"/>
          <w:b/>
          <w:sz w:val="22"/>
          <w:szCs w:val="22"/>
        </w:rPr>
      </w:pPr>
      <w:r>
        <w:rPr>
          <w:rFonts w:asciiTheme="minorHAnsi" w:hAnsiTheme="minorHAnsi" w:cs="Times-Roman"/>
          <w:b/>
          <w:sz w:val="22"/>
          <w:szCs w:val="22"/>
        </w:rPr>
        <w:t xml:space="preserve">     </w:t>
      </w: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B353B3">
      <w:pPr>
        <w:autoSpaceDE w:val="0"/>
        <w:autoSpaceDN w:val="0"/>
        <w:adjustRightInd w:val="0"/>
        <w:rPr>
          <w:rFonts w:asciiTheme="minorHAnsi" w:hAnsiTheme="minorHAnsi" w:cs="Times-Roman"/>
          <w:color w:val="000000"/>
          <w:sz w:val="24"/>
          <w:szCs w:val="24"/>
        </w:rPr>
      </w:pPr>
    </w:p>
    <w:p w:rsidR="007C1530" w:rsidRDefault="007C1530" w:rsidP="00047DF4">
      <w:pPr>
        <w:autoSpaceDE w:val="0"/>
        <w:autoSpaceDN w:val="0"/>
        <w:adjustRightInd w:val="0"/>
        <w:rPr>
          <w:rFonts w:asciiTheme="minorHAnsi" w:hAnsiTheme="minorHAnsi" w:cs="Times-Roman"/>
          <w:color w:val="000000"/>
          <w:sz w:val="24"/>
          <w:szCs w:val="24"/>
        </w:rPr>
      </w:pPr>
    </w:p>
    <w:p w:rsidR="001519F5" w:rsidRPr="008D36DC" w:rsidRDefault="00D6302C" w:rsidP="00047DF4">
      <w:pPr>
        <w:autoSpaceDE w:val="0"/>
        <w:autoSpaceDN w:val="0"/>
        <w:adjustRightInd w:val="0"/>
        <w:rPr>
          <w:rFonts w:asciiTheme="minorHAnsi" w:hAnsiTheme="minorHAnsi" w:cs="Times-Roman"/>
          <w:color w:val="000000"/>
          <w:sz w:val="24"/>
          <w:szCs w:val="24"/>
        </w:rPr>
      </w:pPr>
      <w:ins w:id="138" w:author="Sharlot, Dmitry" w:date="2009-11-30T08:30:00Z">
        <w:r>
          <w:rPr>
            <w:rFonts w:asciiTheme="minorHAnsi" w:hAnsiTheme="minorHAnsi" w:cs="Times-Roman"/>
            <w:color w:val="000000"/>
            <w:sz w:val="24"/>
            <w:szCs w:val="24"/>
          </w:rPr>
          <w:t>Revision?</w:t>
        </w:r>
      </w:ins>
    </w:p>
    <w:p w:rsidR="008D36DC" w:rsidRDefault="008D36DC" w:rsidP="008D36DC">
      <w:pPr>
        <w:autoSpaceDE w:val="0"/>
        <w:autoSpaceDN w:val="0"/>
        <w:adjustRightInd w:val="0"/>
        <w:ind w:left="720"/>
        <w:rPr>
          <w:rFonts w:asciiTheme="minorHAnsi" w:hAnsiTheme="minorHAnsi" w:cs="Times-Roman"/>
          <w:color w:val="000000"/>
          <w:sz w:val="24"/>
          <w:szCs w:val="24"/>
        </w:rPr>
      </w:pPr>
      <w:r w:rsidRPr="008D36DC">
        <w:rPr>
          <w:rFonts w:asciiTheme="minorHAnsi" w:hAnsiTheme="minorHAnsi" w:cs="Times-Roman"/>
          <w:color w:val="000000"/>
          <w:sz w:val="24"/>
          <w:szCs w:val="24"/>
        </w:rPr>
        <w:t>The innerF() inner function is a process in which the Ri right integer is Xored with the Key generated from the recipients public key. After our Ri is Xored with the key, that value is then pushed through eight, 4-bit substitution box components. The substitution box will take 4 bits of the Ri  key value and substitute those 4-bits with a predetermined value set by FogWire’s programmers. The 8 substitution boxes will act on the 32 bit binary integer representation of the character. After the Ri  key value is substituted the new substituted result is then permuted before being returned to the original encryption function. A permutation is taking the current sbox(Ri</w:t>
      </w:r>
      <w:r w:rsidRPr="008D36DC">
        <w:rPr>
          <w:rFonts w:ascii="Cambria Math" w:hAnsi="Cambria Math" w:cs="Cambria Math"/>
          <w:color w:val="000000"/>
          <w:sz w:val="24"/>
          <w:szCs w:val="24"/>
        </w:rPr>
        <w:t>⊕</w:t>
      </w:r>
      <w:r w:rsidRPr="008D36DC">
        <w:rPr>
          <w:rFonts w:ascii="Calibri" w:hAnsi="Calibri" w:cs="Calibri"/>
          <w:color w:val="000000"/>
          <w:sz w:val="24"/>
          <w:szCs w:val="24"/>
        </w:rPr>
        <w:t>key) value and moving the same bits around into different position within the binary representation of the integer that is the value of the character. This value pBox(sbox(Xor(Ri,key))) is then return to our encryption process and will be Xo</w:t>
      </w:r>
      <w:r w:rsidRPr="008D36DC">
        <w:rPr>
          <w:rFonts w:asciiTheme="minorHAnsi" w:hAnsiTheme="minorHAnsi" w:cs="Times-Roman"/>
          <w:color w:val="000000"/>
          <w:sz w:val="24"/>
          <w:szCs w:val="24"/>
        </w:rPr>
        <w:t>ared with Li, our left integer value from the original binary integer representation of our initial character from the start of our encryption process of the initial file read.</w:t>
      </w:r>
    </w:p>
    <w:p w:rsidR="00047DF4" w:rsidRPr="008D36DC" w:rsidRDefault="00047DF4" w:rsidP="008D36DC">
      <w:pPr>
        <w:autoSpaceDE w:val="0"/>
        <w:autoSpaceDN w:val="0"/>
        <w:adjustRightInd w:val="0"/>
        <w:ind w:left="720"/>
        <w:rPr>
          <w:rFonts w:asciiTheme="minorHAnsi" w:hAnsiTheme="minorHAnsi" w:cs="Times-Roman"/>
          <w:color w:val="000000"/>
          <w:sz w:val="24"/>
          <w:szCs w:val="24"/>
        </w:rPr>
      </w:pPr>
    </w:p>
    <w:p w:rsidR="008D36DC" w:rsidRDefault="008D36DC" w:rsidP="008D36DC">
      <w:pPr>
        <w:autoSpaceDE w:val="0"/>
        <w:autoSpaceDN w:val="0"/>
        <w:adjustRightInd w:val="0"/>
        <w:ind w:left="720"/>
        <w:rPr>
          <w:rFonts w:asciiTheme="minorHAnsi" w:hAnsiTheme="minorHAnsi" w:cs="Times-Roman"/>
          <w:color w:val="000000"/>
          <w:sz w:val="24"/>
          <w:szCs w:val="24"/>
        </w:rPr>
      </w:pPr>
      <w:r w:rsidRPr="008D36DC">
        <w:rPr>
          <w:rFonts w:asciiTheme="minorHAnsi" w:hAnsiTheme="minorHAnsi" w:cs="Times-Roman"/>
          <w:color w:val="000000"/>
          <w:sz w:val="24"/>
          <w:szCs w:val="24"/>
        </w:rPr>
        <w:t xml:space="preserve"> </w:t>
      </w:r>
    </w:p>
    <w:p w:rsidR="00766C77" w:rsidRDefault="00766C77" w:rsidP="008D36DC">
      <w:pPr>
        <w:autoSpaceDE w:val="0"/>
        <w:autoSpaceDN w:val="0"/>
        <w:adjustRightInd w:val="0"/>
        <w:ind w:left="720"/>
        <w:rPr>
          <w:rFonts w:asciiTheme="minorHAnsi" w:hAnsiTheme="minorHAnsi" w:cs="Times-Roman"/>
          <w:color w:val="000000"/>
          <w:sz w:val="24"/>
          <w:szCs w:val="24"/>
        </w:rPr>
      </w:pPr>
      <w:r w:rsidRPr="00766C77">
        <w:rPr>
          <w:rFonts w:asciiTheme="minorHAnsi" w:hAnsiTheme="minorHAnsi" w:cs="Times-Roman"/>
          <w:noProof/>
          <w:color w:val="000000"/>
          <w:sz w:val="24"/>
          <w:szCs w:val="24"/>
        </w:rPr>
        <w:lastRenderedPageBreak/>
        <w:drawing>
          <wp:inline distT="0" distB="0" distL="0" distR="0">
            <wp:extent cx="5276850" cy="4495800"/>
            <wp:effectExtent l="19050" t="0" r="0" b="0"/>
            <wp:docPr id="9" name="Picture 1" descr="innerFunc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Function.bmp"/>
                    <pic:cNvPicPr/>
                  </pic:nvPicPr>
                  <pic:blipFill>
                    <a:blip r:embed="rId12" cstate="print"/>
                    <a:stretch>
                      <a:fillRect/>
                    </a:stretch>
                  </pic:blipFill>
                  <pic:spPr>
                    <a:xfrm>
                      <a:off x="0" y="0"/>
                      <a:ext cx="5276850" cy="4495800"/>
                    </a:xfrm>
                    <a:prstGeom prst="rect">
                      <a:avLst/>
                    </a:prstGeom>
                  </pic:spPr>
                </pic:pic>
              </a:graphicData>
            </a:graphic>
          </wp:inline>
        </w:drawing>
      </w:r>
    </w:p>
    <w:p w:rsidR="00766C77" w:rsidRPr="008D36DC" w:rsidRDefault="00766C77" w:rsidP="008D36DC">
      <w:pPr>
        <w:autoSpaceDE w:val="0"/>
        <w:autoSpaceDN w:val="0"/>
        <w:adjustRightInd w:val="0"/>
        <w:ind w:left="720"/>
        <w:rPr>
          <w:rFonts w:asciiTheme="minorHAnsi" w:hAnsiTheme="minorHAnsi" w:cs="Times-Roman"/>
          <w:color w:val="000000"/>
          <w:sz w:val="24"/>
          <w:szCs w:val="24"/>
        </w:rPr>
      </w:pPr>
    </w:p>
    <w:p w:rsidR="00047DF4" w:rsidRDefault="00047DF4" w:rsidP="008D36DC">
      <w:pPr>
        <w:autoSpaceDE w:val="0"/>
        <w:autoSpaceDN w:val="0"/>
        <w:adjustRightInd w:val="0"/>
        <w:ind w:left="720"/>
        <w:rPr>
          <w:rFonts w:asciiTheme="minorHAnsi" w:hAnsiTheme="minorHAnsi" w:cs="Times-Roman"/>
          <w:color w:val="000000"/>
          <w:sz w:val="24"/>
          <w:szCs w:val="24"/>
        </w:rPr>
      </w:pPr>
    </w:p>
    <w:p w:rsidR="0085646E" w:rsidRDefault="0085646E" w:rsidP="0085646E">
      <w:pPr>
        <w:autoSpaceDE w:val="0"/>
        <w:autoSpaceDN w:val="0"/>
        <w:adjustRightInd w:val="0"/>
        <w:ind w:left="360"/>
        <w:rPr>
          <w:ins w:id="139" w:author="Valued Acer Customer" w:date="2009-11-30T17:24:00Z"/>
          <w:rFonts w:asciiTheme="minorHAnsi" w:hAnsiTheme="minorHAnsi" w:cs="Times-Roman"/>
          <w:b/>
          <w:color w:val="000000"/>
          <w:sz w:val="28"/>
          <w:szCs w:val="28"/>
        </w:rPr>
      </w:pPr>
      <w:ins w:id="140" w:author="Valued Acer Customer" w:date="2009-11-30T17:24:00Z">
        <w:r>
          <w:rPr>
            <w:rFonts w:asciiTheme="minorHAnsi" w:hAnsiTheme="minorHAnsi" w:cs="Times-Roman"/>
            <w:b/>
            <w:color w:val="000000"/>
            <w:sz w:val="28"/>
            <w:szCs w:val="28"/>
          </w:rPr>
          <w:t>3.</w:t>
        </w:r>
        <w:r>
          <w:rPr>
            <w:rFonts w:asciiTheme="minorHAnsi" w:hAnsiTheme="minorHAnsi" w:cs="Times-Roman"/>
            <w:b/>
            <w:color w:val="000000"/>
            <w:sz w:val="28"/>
            <w:szCs w:val="28"/>
          </w:rPr>
          <w:t>5</w:t>
        </w:r>
        <w:r>
          <w:rPr>
            <w:rFonts w:asciiTheme="minorHAnsi" w:hAnsiTheme="minorHAnsi" w:cs="Times-Roman"/>
            <w:b/>
            <w:color w:val="000000"/>
            <w:sz w:val="28"/>
            <w:szCs w:val="28"/>
          </w:rPr>
          <w:t xml:space="preserve"> </w:t>
        </w:r>
        <w:r>
          <w:rPr>
            <w:rFonts w:asciiTheme="minorHAnsi" w:hAnsiTheme="minorHAnsi" w:cs="Times-Roman"/>
            <w:b/>
            <w:color w:val="000000"/>
            <w:sz w:val="28"/>
            <w:szCs w:val="28"/>
          </w:rPr>
          <w:t>Key Generation??</w:t>
        </w:r>
      </w:ins>
    </w:p>
    <w:p w:rsidR="00047DF4" w:rsidRDefault="00047DF4" w:rsidP="001519F5">
      <w:pPr>
        <w:autoSpaceDE w:val="0"/>
        <w:autoSpaceDN w:val="0"/>
        <w:adjustRightInd w:val="0"/>
        <w:rPr>
          <w:ins w:id="141" w:author="Sharlot, Dmitry" w:date="2009-11-30T08:30:00Z"/>
          <w:rFonts w:asciiTheme="minorHAnsi" w:hAnsiTheme="minorHAnsi" w:cs="Times-Roman"/>
          <w:color w:val="000000"/>
          <w:sz w:val="24"/>
          <w:szCs w:val="24"/>
        </w:rPr>
      </w:pPr>
    </w:p>
    <w:p w:rsidR="00D6302C" w:rsidRDefault="00D6302C" w:rsidP="001519F5">
      <w:pPr>
        <w:autoSpaceDE w:val="0"/>
        <w:autoSpaceDN w:val="0"/>
        <w:adjustRightInd w:val="0"/>
        <w:rPr>
          <w:rFonts w:asciiTheme="minorHAnsi" w:hAnsiTheme="minorHAnsi" w:cs="Times-Roman"/>
          <w:color w:val="000000"/>
          <w:sz w:val="24"/>
          <w:szCs w:val="24"/>
        </w:rPr>
      </w:pPr>
      <w:ins w:id="142" w:author="Sharlot, Dmitry" w:date="2009-11-30T08:30:00Z">
        <w:r>
          <w:rPr>
            <w:rFonts w:asciiTheme="minorHAnsi" w:hAnsiTheme="minorHAnsi" w:cs="Times-Roman"/>
            <w:color w:val="000000"/>
            <w:sz w:val="24"/>
            <w:szCs w:val="24"/>
          </w:rPr>
          <w:t>Key generator revision needed. + proper titles.</w:t>
        </w:r>
      </w:ins>
    </w:p>
    <w:p w:rsidR="008D36DC" w:rsidRPr="008D36DC" w:rsidRDefault="008D36DC" w:rsidP="008D36DC">
      <w:pPr>
        <w:autoSpaceDE w:val="0"/>
        <w:autoSpaceDN w:val="0"/>
        <w:adjustRightInd w:val="0"/>
        <w:ind w:left="720"/>
        <w:rPr>
          <w:rFonts w:asciiTheme="minorHAnsi" w:hAnsiTheme="minorHAnsi" w:cs="Times-Roman"/>
          <w:color w:val="000000"/>
          <w:sz w:val="24"/>
          <w:szCs w:val="24"/>
        </w:rPr>
      </w:pPr>
      <w:r w:rsidRPr="008D36DC">
        <w:rPr>
          <w:rFonts w:asciiTheme="minorHAnsi" w:hAnsiTheme="minorHAnsi" w:cs="Times-Roman"/>
          <w:color w:val="000000"/>
          <w:sz w:val="24"/>
          <w:szCs w:val="24"/>
        </w:rPr>
        <w:t>Key generation will be a process in which RSA encryption will initially, one time, generate a 32 bit key from a Random choice value. The key generated by the RSA encryption process which will take a value p and another q that are prime numbers and multiply them. That multiplication will result with a much larger value n. Then we will take the values (p-1)(q-1) and create a value phiof(n). Then we will select a value e such that e is between the values 1 and phiof(n). We will send out a value encrypted with Public_key(e,n) as our public key. We will keep a value d as our private key. The value d is generated by taking the inverse of e in modulo phiof(n).</w:t>
      </w:r>
    </w:p>
    <w:p w:rsidR="008D36DC" w:rsidRPr="008D36DC" w:rsidRDefault="008D36DC" w:rsidP="008D36DC">
      <w:pPr>
        <w:autoSpaceDE w:val="0"/>
        <w:autoSpaceDN w:val="0"/>
        <w:adjustRightInd w:val="0"/>
        <w:ind w:left="720"/>
        <w:rPr>
          <w:rFonts w:asciiTheme="minorHAnsi" w:hAnsiTheme="minorHAnsi" w:cs="Times-Roman"/>
          <w:color w:val="000000"/>
          <w:sz w:val="24"/>
          <w:szCs w:val="24"/>
        </w:rPr>
      </w:pPr>
      <w:r w:rsidRPr="008D36DC">
        <w:rPr>
          <w:rFonts w:asciiTheme="minorHAnsi" w:hAnsiTheme="minorHAnsi" w:cs="Times-Roman"/>
          <w:color w:val="000000"/>
          <w:sz w:val="24"/>
          <w:szCs w:val="24"/>
        </w:rPr>
        <w:t xml:space="preserve"> </w:t>
      </w:r>
    </w:p>
    <w:p w:rsidR="00B11F99" w:rsidRDefault="008D36DC" w:rsidP="008D36DC">
      <w:pPr>
        <w:autoSpaceDE w:val="0"/>
        <w:autoSpaceDN w:val="0"/>
        <w:adjustRightInd w:val="0"/>
        <w:ind w:left="720"/>
        <w:rPr>
          <w:ins w:id="143" w:author="Sharlot, Dmitry" w:date="2009-11-30T08:31:00Z"/>
          <w:rFonts w:asciiTheme="minorHAnsi" w:hAnsiTheme="minorHAnsi" w:cs="Times-Roman"/>
          <w:color w:val="000000"/>
          <w:sz w:val="24"/>
          <w:szCs w:val="24"/>
        </w:rPr>
      </w:pPr>
      <w:r w:rsidRPr="00766C77">
        <w:rPr>
          <w:rFonts w:asciiTheme="minorHAnsi" w:hAnsiTheme="minorHAnsi" w:cs="Times-Roman"/>
          <w:b/>
          <w:color w:val="000000"/>
          <w:sz w:val="24"/>
          <w:szCs w:val="24"/>
          <w:u w:val="single"/>
        </w:rPr>
        <w:t>NOTE:</w:t>
      </w:r>
      <w:r w:rsidRPr="008D36DC">
        <w:rPr>
          <w:rFonts w:asciiTheme="minorHAnsi" w:hAnsiTheme="minorHAnsi" w:cs="Times-Roman"/>
          <w:color w:val="000000"/>
          <w:sz w:val="24"/>
          <w:szCs w:val="24"/>
        </w:rPr>
        <w:t xml:space="preserve"> In DES, Data Encryption Standard, the 16 rounds will require a key for each round and that key will be generated from the one initial public key.  The additional key rounds will be created by a key generator. Therefore the initial key will enter the roundkey generator and produce 16 keys for each round. The 32 bits will become 2 integers Li and Ri like before. The function shift left will be acted on each integer. The 2 integers are </w:t>
      </w:r>
      <w:r w:rsidRPr="008D36DC">
        <w:rPr>
          <w:rFonts w:asciiTheme="minorHAnsi" w:hAnsiTheme="minorHAnsi" w:cs="Times-Roman"/>
          <w:color w:val="000000"/>
          <w:sz w:val="24"/>
          <w:szCs w:val="24"/>
        </w:rPr>
        <w:lastRenderedPageBreak/>
        <w:t>combined and that 32bit shifted combination is permuted. That pbox(concat(shiftleft(Li),shiftleft(Ri))) value will produce the round key that is used in the innerF() of our initial Des encryption.</w:t>
      </w:r>
    </w:p>
    <w:p w:rsidR="00D6302C" w:rsidRPr="008D36DC" w:rsidRDefault="00D6302C" w:rsidP="008D36DC">
      <w:pPr>
        <w:autoSpaceDE w:val="0"/>
        <w:autoSpaceDN w:val="0"/>
        <w:adjustRightInd w:val="0"/>
        <w:ind w:left="720"/>
        <w:rPr>
          <w:rFonts w:asciiTheme="minorHAnsi" w:hAnsiTheme="minorHAnsi" w:cs="Times-Roman"/>
          <w:color w:val="000000"/>
          <w:sz w:val="24"/>
          <w:szCs w:val="24"/>
        </w:rPr>
      </w:pPr>
      <w:ins w:id="144" w:author="Sharlot, Dmitry" w:date="2009-11-30T08:31:00Z">
        <w:r>
          <w:rPr>
            <w:rFonts w:asciiTheme="minorHAnsi" w:hAnsiTheme="minorHAnsi" w:cs="Times-Roman"/>
            <w:b/>
            <w:color w:val="000000"/>
            <w:sz w:val="24"/>
            <w:szCs w:val="24"/>
            <w:u w:val="single"/>
          </w:rPr>
          <w:t>Diagram still ok?</w:t>
        </w:r>
      </w:ins>
    </w:p>
    <w:p w:rsidR="00B11F99" w:rsidRDefault="00B11F99" w:rsidP="00CC0392">
      <w:pPr>
        <w:autoSpaceDE w:val="0"/>
        <w:autoSpaceDN w:val="0"/>
        <w:adjustRightInd w:val="0"/>
        <w:ind w:left="720"/>
        <w:rPr>
          <w:rFonts w:asciiTheme="minorHAnsi" w:hAnsiTheme="minorHAnsi" w:cs="Times-Roman"/>
          <w:color w:val="000000"/>
          <w:sz w:val="24"/>
          <w:szCs w:val="24"/>
        </w:rPr>
      </w:pPr>
    </w:p>
    <w:p w:rsidR="00B11F99" w:rsidRDefault="001F7BB4" w:rsidP="00CC0392">
      <w:pPr>
        <w:autoSpaceDE w:val="0"/>
        <w:autoSpaceDN w:val="0"/>
        <w:adjustRightInd w:val="0"/>
        <w:ind w:left="720"/>
        <w:rPr>
          <w:rFonts w:asciiTheme="minorHAnsi" w:hAnsiTheme="minorHAnsi" w:cs="Times-Roman"/>
          <w:color w:val="000000"/>
          <w:sz w:val="24"/>
          <w:szCs w:val="24"/>
        </w:rPr>
      </w:pPr>
      <w:r w:rsidRPr="001F7BB4">
        <w:rPr>
          <w:rFonts w:asciiTheme="minorHAnsi" w:hAnsiTheme="minorHAnsi" w:cs="Times-Roman"/>
          <w:noProof/>
          <w:color w:val="000000"/>
          <w:sz w:val="24"/>
          <w:szCs w:val="24"/>
        </w:rPr>
        <w:drawing>
          <wp:inline distT="0" distB="0" distL="0" distR="0">
            <wp:extent cx="4829175" cy="4656704"/>
            <wp:effectExtent l="1905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829175" cy="4656704"/>
                    </a:xfrm>
                    <a:prstGeom prst="rect">
                      <a:avLst/>
                    </a:prstGeom>
                    <a:noFill/>
                    <a:ln w="9525">
                      <a:noFill/>
                      <a:miter lim="800000"/>
                      <a:headEnd/>
                      <a:tailEnd/>
                    </a:ln>
                  </pic:spPr>
                </pic:pic>
              </a:graphicData>
            </a:graphic>
          </wp:inline>
        </w:drawing>
      </w:r>
    </w:p>
    <w:p w:rsidR="001F7BB4" w:rsidRDefault="001F7BB4" w:rsidP="00CC0392">
      <w:pPr>
        <w:autoSpaceDE w:val="0"/>
        <w:autoSpaceDN w:val="0"/>
        <w:adjustRightInd w:val="0"/>
        <w:ind w:left="720"/>
        <w:rPr>
          <w:rFonts w:asciiTheme="minorHAnsi" w:hAnsiTheme="minorHAnsi" w:cs="Times-Roman"/>
          <w:color w:val="000000"/>
          <w:sz w:val="24"/>
          <w:szCs w:val="24"/>
        </w:rPr>
      </w:pPr>
    </w:p>
    <w:p w:rsidR="001F7BB4" w:rsidRDefault="001F7BB4" w:rsidP="00047DF4">
      <w:pPr>
        <w:autoSpaceDE w:val="0"/>
        <w:autoSpaceDN w:val="0"/>
        <w:adjustRightInd w:val="0"/>
        <w:rPr>
          <w:rFonts w:asciiTheme="minorHAnsi" w:hAnsiTheme="minorHAnsi" w:cs="Times-Roman"/>
          <w:color w:val="000000"/>
          <w:sz w:val="24"/>
          <w:szCs w:val="24"/>
        </w:rPr>
      </w:pPr>
    </w:p>
    <w:p w:rsidR="00B11F99" w:rsidRPr="00B11F99" w:rsidRDefault="00B11F99" w:rsidP="00B11F99">
      <w:pPr>
        <w:pStyle w:val="ListParagraph"/>
        <w:numPr>
          <w:ilvl w:val="0"/>
          <w:numId w:val="19"/>
        </w:numPr>
        <w:autoSpaceDE w:val="0"/>
        <w:autoSpaceDN w:val="0"/>
        <w:adjustRightInd w:val="0"/>
        <w:rPr>
          <w:rFonts w:asciiTheme="minorHAnsi" w:hAnsiTheme="minorHAnsi" w:cs="Times-Roman"/>
          <w:b/>
          <w:color w:val="000000"/>
          <w:sz w:val="28"/>
          <w:szCs w:val="28"/>
        </w:rPr>
      </w:pPr>
      <w:r w:rsidRPr="00B11F99">
        <w:rPr>
          <w:rFonts w:asciiTheme="minorHAnsi" w:hAnsiTheme="minorHAnsi" w:cs="Times-Roman"/>
          <w:b/>
          <w:color w:val="000000"/>
          <w:sz w:val="28"/>
          <w:szCs w:val="28"/>
        </w:rPr>
        <w:t>User Interface Design</w:t>
      </w:r>
    </w:p>
    <w:p w:rsidR="00B11F99" w:rsidRDefault="00B11F99" w:rsidP="00CC0392">
      <w:pPr>
        <w:autoSpaceDE w:val="0"/>
        <w:autoSpaceDN w:val="0"/>
        <w:adjustRightInd w:val="0"/>
        <w:ind w:left="720"/>
        <w:rPr>
          <w:rFonts w:asciiTheme="minorHAnsi" w:hAnsiTheme="minorHAnsi" w:cs="Times-Roman"/>
          <w:color w:val="000000"/>
          <w:sz w:val="24"/>
          <w:szCs w:val="24"/>
        </w:rPr>
      </w:pPr>
    </w:p>
    <w:p w:rsidR="00B11F99" w:rsidRPr="00B11F99" w:rsidRDefault="00B11F99" w:rsidP="00B11F99">
      <w:pPr>
        <w:autoSpaceDE w:val="0"/>
        <w:autoSpaceDN w:val="0"/>
        <w:adjustRightInd w:val="0"/>
        <w:ind w:firstLine="360"/>
        <w:rPr>
          <w:rFonts w:asciiTheme="minorHAnsi" w:hAnsiTheme="minorHAnsi" w:cs="Times-Roman"/>
          <w:b/>
          <w:color w:val="000000"/>
          <w:sz w:val="28"/>
          <w:szCs w:val="28"/>
        </w:rPr>
      </w:pPr>
      <w:r w:rsidRPr="00B11F99">
        <w:rPr>
          <w:rFonts w:asciiTheme="minorHAnsi" w:hAnsiTheme="minorHAnsi" w:cs="Times-Roman"/>
          <w:b/>
          <w:color w:val="000000"/>
          <w:sz w:val="28"/>
          <w:szCs w:val="28"/>
        </w:rPr>
        <w:t xml:space="preserve">4.1 Description of User Interface </w:t>
      </w:r>
    </w:p>
    <w:p w:rsidR="00B11F99" w:rsidRDefault="00B11F99" w:rsidP="00B11F99">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ab/>
        <w:t xml:space="preserve">The following sections explain the basic screens which are necessary for collecting data </w:t>
      </w:r>
    </w:p>
    <w:p w:rsidR="00B11F99" w:rsidRDefault="00B11F99" w:rsidP="00B11F99">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ab/>
        <w:t xml:space="preserve">for </w:t>
      </w:r>
      <w:del w:id="145" w:author="Valued Acer Customer" w:date="2009-11-30T17:25:00Z">
        <w:r w:rsidR="0065644E" w:rsidDel="006512DC">
          <w:rPr>
            <w:rFonts w:asciiTheme="minorHAnsi" w:hAnsiTheme="minorHAnsi" w:cs="Times-Roman"/>
            <w:color w:val="000000"/>
            <w:sz w:val="24"/>
            <w:szCs w:val="24"/>
          </w:rPr>
          <w:delText xml:space="preserve">encryption </w:delText>
        </w:r>
      </w:del>
      <w:ins w:id="146" w:author="Valued Acer Customer" w:date="2009-11-30T17:25:00Z">
        <w:r w:rsidR="006512DC">
          <w:rPr>
            <w:rFonts w:asciiTheme="minorHAnsi" w:hAnsiTheme="minorHAnsi" w:cs="Times-Roman"/>
            <w:color w:val="000000"/>
            <w:sz w:val="24"/>
            <w:szCs w:val="24"/>
          </w:rPr>
          <w:t>locking data</w:t>
        </w:r>
        <w:r w:rsidR="006512DC">
          <w:rPr>
            <w:rFonts w:asciiTheme="minorHAnsi" w:hAnsiTheme="minorHAnsi" w:cs="Times-Roman"/>
            <w:color w:val="000000"/>
            <w:sz w:val="24"/>
            <w:szCs w:val="24"/>
          </w:rPr>
          <w:t xml:space="preserve"> </w:t>
        </w:r>
      </w:ins>
      <w:r w:rsidR="0065644E">
        <w:rPr>
          <w:rFonts w:asciiTheme="minorHAnsi" w:hAnsiTheme="minorHAnsi" w:cs="Times-Roman"/>
          <w:color w:val="000000"/>
          <w:sz w:val="24"/>
          <w:szCs w:val="24"/>
        </w:rPr>
        <w:t>and</w:t>
      </w:r>
      <w:r>
        <w:rPr>
          <w:rFonts w:asciiTheme="minorHAnsi" w:hAnsiTheme="minorHAnsi" w:cs="Times-Roman"/>
          <w:color w:val="000000"/>
          <w:sz w:val="24"/>
          <w:szCs w:val="24"/>
        </w:rPr>
        <w:t xml:space="preserve"> </w:t>
      </w:r>
      <w:del w:id="147" w:author="Valued Acer Customer" w:date="2009-11-30T17:25:00Z">
        <w:r w:rsidDel="006512DC">
          <w:rPr>
            <w:rFonts w:asciiTheme="minorHAnsi" w:hAnsiTheme="minorHAnsi" w:cs="Times-Roman"/>
            <w:color w:val="000000"/>
            <w:sz w:val="24"/>
            <w:szCs w:val="24"/>
          </w:rPr>
          <w:delText>decryption</w:delText>
        </w:r>
        <w:r w:rsidR="0065644E" w:rsidDel="006512DC">
          <w:rPr>
            <w:rFonts w:asciiTheme="minorHAnsi" w:hAnsiTheme="minorHAnsi" w:cs="Times-Roman"/>
            <w:color w:val="000000"/>
            <w:sz w:val="24"/>
            <w:szCs w:val="24"/>
          </w:rPr>
          <w:delText>.</w:delText>
        </w:r>
      </w:del>
      <w:ins w:id="148" w:author="Valued Acer Customer" w:date="2009-11-30T17:25:00Z">
        <w:r w:rsidR="006512DC">
          <w:rPr>
            <w:rFonts w:asciiTheme="minorHAnsi" w:hAnsiTheme="minorHAnsi" w:cs="Times-Roman"/>
            <w:color w:val="000000"/>
            <w:sz w:val="24"/>
            <w:szCs w:val="24"/>
          </w:rPr>
          <w:t>unlocking data.</w:t>
        </w:r>
      </w:ins>
    </w:p>
    <w:p w:rsidR="00AD7C88" w:rsidRDefault="00AD7C88" w:rsidP="00B11F99">
      <w:pPr>
        <w:autoSpaceDE w:val="0"/>
        <w:autoSpaceDN w:val="0"/>
        <w:adjustRightInd w:val="0"/>
        <w:rPr>
          <w:rFonts w:asciiTheme="minorHAnsi" w:hAnsiTheme="minorHAnsi" w:cs="Times-Roman"/>
          <w:color w:val="000000"/>
          <w:sz w:val="24"/>
          <w:szCs w:val="24"/>
        </w:rPr>
      </w:pPr>
    </w:p>
    <w:p w:rsidR="0065644E" w:rsidRDefault="0065644E" w:rsidP="00B11F99">
      <w:pPr>
        <w:autoSpaceDE w:val="0"/>
        <w:autoSpaceDN w:val="0"/>
        <w:adjustRightInd w:val="0"/>
        <w:rPr>
          <w:rFonts w:asciiTheme="minorHAnsi" w:hAnsiTheme="minorHAnsi" w:cs="Times-Roman"/>
          <w:b/>
          <w:color w:val="000000"/>
          <w:sz w:val="28"/>
          <w:szCs w:val="28"/>
        </w:rPr>
      </w:pPr>
      <w:r>
        <w:rPr>
          <w:rFonts w:asciiTheme="minorHAnsi" w:hAnsiTheme="minorHAnsi" w:cs="Times-Roman"/>
          <w:color w:val="000000"/>
          <w:sz w:val="24"/>
          <w:szCs w:val="24"/>
        </w:rPr>
        <w:tab/>
      </w:r>
      <w:r w:rsidRPr="0065644E">
        <w:rPr>
          <w:rFonts w:asciiTheme="minorHAnsi" w:hAnsiTheme="minorHAnsi" w:cs="Times-Roman"/>
          <w:b/>
          <w:color w:val="000000"/>
          <w:sz w:val="28"/>
          <w:szCs w:val="28"/>
        </w:rPr>
        <w:t>4.1.1</w:t>
      </w:r>
      <w:r>
        <w:rPr>
          <w:rFonts w:asciiTheme="minorHAnsi" w:hAnsiTheme="minorHAnsi" w:cs="Times-Roman"/>
          <w:b/>
          <w:color w:val="000000"/>
          <w:sz w:val="28"/>
          <w:szCs w:val="28"/>
        </w:rPr>
        <w:t xml:space="preserve"> Screen Images</w:t>
      </w:r>
    </w:p>
    <w:p w:rsidR="0065644E" w:rsidRDefault="0065644E" w:rsidP="00B11F99">
      <w:pPr>
        <w:autoSpaceDE w:val="0"/>
        <w:autoSpaceDN w:val="0"/>
        <w:adjustRightInd w:val="0"/>
        <w:rPr>
          <w:rFonts w:asciiTheme="minorHAnsi" w:hAnsiTheme="minorHAnsi" w:cs="Times-Roman"/>
          <w:b/>
          <w:color w:val="000000"/>
          <w:sz w:val="28"/>
          <w:szCs w:val="28"/>
        </w:rPr>
      </w:pPr>
      <w:r>
        <w:rPr>
          <w:rFonts w:asciiTheme="minorHAnsi" w:hAnsiTheme="minorHAnsi" w:cs="Times-Roman"/>
          <w:b/>
          <w:color w:val="000000"/>
          <w:sz w:val="28"/>
          <w:szCs w:val="28"/>
        </w:rPr>
        <w:tab/>
        <w:t>User Profile Setup Screen</w:t>
      </w:r>
    </w:p>
    <w:p w:rsidR="0065644E" w:rsidRDefault="0065644E" w:rsidP="0065644E">
      <w:pPr>
        <w:autoSpaceDE w:val="0"/>
        <w:autoSpaceDN w:val="0"/>
        <w:adjustRightInd w:val="0"/>
        <w:ind w:left="720"/>
        <w:rPr>
          <w:rFonts w:asciiTheme="minorHAnsi" w:hAnsiTheme="minorHAnsi" w:cs="Times-Roman"/>
          <w:b/>
          <w:color w:val="000000"/>
          <w:sz w:val="28"/>
          <w:szCs w:val="28"/>
        </w:rPr>
      </w:pPr>
      <w:r>
        <w:rPr>
          <w:rFonts w:asciiTheme="minorHAnsi" w:hAnsiTheme="minorHAnsi" w:cs="Times-Roman"/>
          <w:color w:val="000000"/>
          <w:sz w:val="24"/>
          <w:szCs w:val="24"/>
        </w:rPr>
        <w:t xml:space="preserve">The first screen that the user will see upon the first initialization of the FogWire application. The user profile setup screen allows the user to enter first name, last name, </w:t>
      </w:r>
      <w:r>
        <w:rPr>
          <w:rFonts w:asciiTheme="minorHAnsi" w:hAnsiTheme="minorHAnsi" w:cs="Times-Roman"/>
          <w:color w:val="000000"/>
          <w:sz w:val="24"/>
          <w:szCs w:val="24"/>
        </w:rPr>
        <w:lastRenderedPageBreak/>
        <w:t>and e-mail address. It has inputs for all three fields (first name, last name, e-mail address) and a button to submit this information</w:t>
      </w:r>
    </w:p>
    <w:p w:rsidR="0065644E" w:rsidRPr="0065644E" w:rsidRDefault="0065644E" w:rsidP="0065644E">
      <w:pPr>
        <w:autoSpaceDE w:val="0"/>
        <w:autoSpaceDN w:val="0"/>
        <w:adjustRightInd w:val="0"/>
        <w:ind w:left="720"/>
        <w:rPr>
          <w:rFonts w:asciiTheme="minorHAnsi" w:hAnsiTheme="minorHAnsi" w:cs="Times-Roman"/>
          <w:color w:val="000000"/>
          <w:sz w:val="24"/>
          <w:szCs w:val="24"/>
        </w:rPr>
      </w:pPr>
    </w:p>
    <w:p w:rsidR="00DE5BB2" w:rsidRDefault="00DE5BB2" w:rsidP="00800D47">
      <w:pPr>
        <w:autoSpaceDE w:val="0"/>
        <w:autoSpaceDN w:val="0"/>
        <w:adjustRightInd w:val="0"/>
        <w:ind w:left="360"/>
        <w:rPr>
          <w:rFonts w:asciiTheme="minorHAnsi" w:hAnsiTheme="minorHAnsi" w:cs="Times-Roman"/>
          <w:b/>
          <w:color w:val="000000"/>
          <w:sz w:val="28"/>
          <w:szCs w:val="28"/>
        </w:rPr>
      </w:pPr>
    </w:p>
    <w:p w:rsidR="0065644E" w:rsidRDefault="00DE5BB2" w:rsidP="00AD7C88">
      <w:pPr>
        <w:autoSpaceDE w:val="0"/>
        <w:autoSpaceDN w:val="0"/>
        <w:adjustRightInd w:val="0"/>
        <w:ind w:left="360"/>
        <w:rPr>
          <w:rFonts w:asciiTheme="minorHAnsi" w:hAnsiTheme="minorHAnsi" w:cs="Times-Roman"/>
          <w:b/>
          <w:color w:val="000000"/>
          <w:sz w:val="28"/>
          <w:szCs w:val="28"/>
        </w:rPr>
      </w:pPr>
      <w:r>
        <w:rPr>
          <w:rFonts w:asciiTheme="minorHAnsi" w:hAnsiTheme="minorHAnsi" w:cs="Times-Roman"/>
          <w:b/>
          <w:color w:val="000000"/>
          <w:sz w:val="28"/>
          <w:szCs w:val="28"/>
        </w:rPr>
        <w:tab/>
      </w:r>
      <w:ins w:id="149" w:author="Sharlot, Dmitry" w:date="2009-11-30T08:31:00Z">
        <w:r w:rsidR="00AF474A">
          <w:rPr>
            <w:rFonts w:asciiTheme="minorHAnsi" w:hAnsiTheme="minorHAnsi" w:cs="Times-Roman"/>
            <w:b/>
            <w:color w:val="000000"/>
            <w:sz w:val="28"/>
            <w:szCs w:val="28"/>
          </w:rPr>
          <w:t>ALL SCREENSHOTS NEED TO BE UPDATED!!!!!</w:t>
        </w:r>
      </w:ins>
    </w:p>
    <w:p w:rsidR="0065644E" w:rsidRDefault="0065644E" w:rsidP="00800D47">
      <w:pPr>
        <w:autoSpaceDE w:val="0"/>
        <w:autoSpaceDN w:val="0"/>
        <w:adjustRightInd w:val="0"/>
        <w:ind w:left="360"/>
        <w:rPr>
          <w:rFonts w:asciiTheme="minorHAnsi" w:hAnsiTheme="minorHAnsi" w:cs="Times-Roman"/>
          <w:b/>
          <w:color w:val="000000"/>
          <w:sz w:val="28"/>
          <w:szCs w:val="28"/>
        </w:rPr>
      </w:pPr>
    </w:p>
    <w:p w:rsidR="00DE5BB2" w:rsidRDefault="00BE6729" w:rsidP="00BE6729">
      <w:pPr>
        <w:autoSpaceDE w:val="0"/>
        <w:autoSpaceDN w:val="0"/>
        <w:adjustRightInd w:val="0"/>
        <w:ind w:left="360"/>
        <w:jc w:val="center"/>
        <w:rPr>
          <w:rFonts w:asciiTheme="minorHAnsi" w:hAnsiTheme="minorHAnsi" w:cs="Times-Roman"/>
          <w:b/>
          <w:color w:val="000000"/>
          <w:sz w:val="28"/>
          <w:szCs w:val="28"/>
        </w:rPr>
      </w:pPr>
      <w:r w:rsidRPr="00BE6729">
        <w:rPr>
          <w:rFonts w:asciiTheme="minorHAnsi" w:hAnsiTheme="minorHAnsi" w:cs="Times-Roman"/>
          <w:b/>
          <w:noProof/>
          <w:color w:val="000000"/>
          <w:sz w:val="28"/>
          <w:szCs w:val="28"/>
        </w:rPr>
        <w:drawing>
          <wp:inline distT="0" distB="0" distL="0" distR="0">
            <wp:extent cx="4305300" cy="2797175"/>
            <wp:effectExtent l="19050" t="0" r="0" b="0"/>
            <wp:docPr id="34" name="Picture 2"/>
            <wp:cNvGraphicFramePr/>
            <a:graphic xmlns:a="http://schemas.openxmlformats.org/drawingml/2006/main">
              <a:graphicData uri="http://schemas.openxmlformats.org/drawingml/2006/picture">
                <pic:pic xmlns:pic="http://schemas.openxmlformats.org/drawingml/2006/picture">
                  <pic:nvPicPr>
                    <pic:cNvPr id="4" name="Picture 7"/>
                    <pic:cNvPicPr>
                      <a:picLocks noGrp="1" noChangeAspect="1" noChangeArrowheads="1"/>
                    </pic:cNvPicPr>
                  </pic:nvPicPr>
                  <pic:blipFill>
                    <a:blip r:embed="rId14" cstate="print"/>
                    <a:srcRect/>
                    <a:stretch>
                      <a:fillRect/>
                    </a:stretch>
                  </pic:blipFill>
                  <pic:spPr bwMode="auto">
                    <a:xfrm>
                      <a:off x="0" y="0"/>
                      <a:ext cx="4305093" cy="2797040"/>
                    </a:xfrm>
                    <a:prstGeom prst="rect">
                      <a:avLst/>
                    </a:prstGeom>
                    <a:noFill/>
                    <a:ln w="9525">
                      <a:noFill/>
                      <a:miter lim="800000"/>
                      <a:headEnd/>
                      <a:tailEnd/>
                    </a:ln>
                  </pic:spPr>
                </pic:pic>
              </a:graphicData>
            </a:graphic>
          </wp:inline>
        </w:drawing>
      </w:r>
    </w:p>
    <w:p w:rsidR="0065644E" w:rsidRDefault="0065644E" w:rsidP="00800D47">
      <w:pPr>
        <w:autoSpaceDE w:val="0"/>
        <w:autoSpaceDN w:val="0"/>
        <w:adjustRightInd w:val="0"/>
        <w:ind w:left="360"/>
        <w:rPr>
          <w:rFonts w:asciiTheme="minorHAnsi" w:hAnsiTheme="minorHAnsi" w:cs="Times-Roman"/>
          <w:b/>
          <w:color w:val="000000"/>
          <w:sz w:val="28"/>
          <w:szCs w:val="28"/>
        </w:rPr>
      </w:pPr>
    </w:p>
    <w:p w:rsidR="0065644E" w:rsidRDefault="0065644E" w:rsidP="00800D47">
      <w:pPr>
        <w:autoSpaceDE w:val="0"/>
        <w:autoSpaceDN w:val="0"/>
        <w:adjustRightInd w:val="0"/>
        <w:ind w:left="360"/>
        <w:rPr>
          <w:rFonts w:asciiTheme="minorHAnsi" w:hAnsiTheme="minorHAnsi" w:cs="Times-Roman"/>
          <w:b/>
          <w:color w:val="000000"/>
          <w:sz w:val="28"/>
          <w:szCs w:val="28"/>
        </w:rPr>
      </w:pPr>
    </w:p>
    <w:p w:rsidR="0065644E" w:rsidRDefault="0065644E" w:rsidP="00800D47">
      <w:pPr>
        <w:autoSpaceDE w:val="0"/>
        <w:autoSpaceDN w:val="0"/>
        <w:adjustRightInd w:val="0"/>
        <w:ind w:left="360"/>
        <w:rPr>
          <w:rFonts w:asciiTheme="minorHAnsi" w:hAnsiTheme="minorHAnsi" w:cs="Times-Roman"/>
          <w:b/>
          <w:color w:val="000000"/>
          <w:sz w:val="28"/>
          <w:szCs w:val="28"/>
        </w:rPr>
      </w:pPr>
    </w:p>
    <w:p w:rsidR="0065644E" w:rsidRDefault="0065644E" w:rsidP="00800D47">
      <w:pPr>
        <w:autoSpaceDE w:val="0"/>
        <w:autoSpaceDN w:val="0"/>
        <w:adjustRightInd w:val="0"/>
        <w:ind w:left="360"/>
        <w:rPr>
          <w:rFonts w:asciiTheme="minorHAnsi" w:hAnsiTheme="minorHAnsi" w:cs="Times-Roman"/>
          <w:b/>
          <w:color w:val="000000"/>
          <w:sz w:val="28"/>
          <w:szCs w:val="28"/>
        </w:rPr>
      </w:pPr>
    </w:p>
    <w:p w:rsidR="0065644E" w:rsidRDefault="0065644E" w:rsidP="00800D47">
      <w:pPr>
        <w:autoSpaceDE w:val="0"/>
        <w:autoSpaceDN w:val="0"/>
        <w:adjustRightInd w:val="0"/>
        <w:ind w:left="360"/>
        <w:rPr>
          <w:rFonts w:asciiTheme="minorHAnsi" w:hAnsiTheme="minorHAnsi" w:cs="Times-Roman"/>
          <w:b/>
          <w:color w:val="000000"/>
          <w:sz w:val="28"/>
          <w:szCs w:val="28"/>
        </w:rPr>
      </w:pPr>
    </w:p>
    <w:p w:rsidR="001F7BB4" w:rsidRDefault="001F7BB4" w:rsidP="00800D47">
      <w:pPr>
        <w:autoSpaceDE w:val="0"/>
        <w:autoSpaceDN w:val="0"/>
        <w:adjustRightInd w:val="0"/>
        <w:ind w:left="360"/>
        <w:rPr>
          <w:rFonts w:asciiTheme="minorHAnsi" w:hAnsiTheme="minorHAnsi" w:cs="Times-Roman"/>
          <w:b/>
          <w:color w:val="000000"/>
          <w:sz w:val="28"/>
          <w:szCs w:val="28"/>
        </w:rPr>
      </w:pPr>
    </w:p>
    <w:p w:rsidR="00BE6729" w:rsidRDefault="00BE6729" w:rsidP="00800D47">
      <w:pPr>
        <w:autoSpaceDE w:val="0"/>
        <w:autoSpaceDN w:val="0"/>
        <w:adjustRightInd w:val="0"/>
        <w:ind w:left="360"/>
        <w:rPr>
          <w:rFonts w:asciiTheme="minorHAnsi" w:hAnsiTheme="minorHAnsi" w:cs="Times-Roman"/>
          <w:b/>
          <w:color w:val="000000"/>
          <w:sz w:val="28"/>
          <w:szCs w:val="28"/>
        </w:rPr>
      </w:pPr>
    </w:p>
    <w:p w:rsidR="001F7BB4" w:rsidRDefault="001F7BB4" w:rsidP="00800D47">
      <w:pPr>
        <w:autoSpaceDE w:val="0"/>
        <w:autoSpaceDN w:val="0"/>
        <w:adjustRightInd w:val="0"/>
        <w:ind w:left="360"/>
        <w:rPr>
          <w:rFonts w:asciiTheme="minorHAnsi" w:hAnsiTheme="minorHAnsi" w:cs="Times-Roman"/>
          <w:b/>
          <w:color w:val="000000"/>
          <w:sz w:val="28"/>
          <w:szCs w:val="28"/>
        </w:rPr>
      </w:pPr>
    </w:p>
    <w:p w:rsidR="00AD7C88" w:rsidDel="006512DC" w:rsidRDefault="00AF474A" w:rsidP="00800D47">
      <w:pPr>
        <w:autoSpaceDE w:val="0"/>
        <w:autoSpaceDN w:val="0"/>
        <w:adjustRightInd w:val="0"/>
        <w:ind w:left="360"/>
        <w:rPr>
          <w:del w:id="150" w:author="Valued Acer Customer" w:date="2009-11-30T17:25:00Z"/>
          <w:rFonts w:asciiTheme="minorHAnsi" w:hAnsiTheme="minorHAnsi" w:cs="Times-Roman"/>
          <w:b/>
          <w:color w:val="000000"/>
          <w:sz w:val="28"/>
          <w:szCs w:val="28"/>
        </w:rPr>
      </w:pPr>
      <w:ins w:id="151" w:author="Sharlot, Dmitry" w:date="2009-11-30T08:32:00Z">
        <w:del w:id="152" w:author="Valued Acer Customer" w:date="2009-11-30T17:25:00Z">
          <w:r w:rsidDel="006512DC">
            <w:rPr>
              <w:rFonts w:asciiTheme="minorHAnsi" w:hAnsiTheme="minorHAnsi" w:cs="Times-Roman"/>
              <w:b/>
              <w:color w:val="000000"/>
              <w:sz w:val="28"/>
              <w:szCs w:val="28"/>
            </w:rPr>
            <w:delText>Have to figure out is we are sticking with LOCK and UNLOCK or Encrypt and Decrypt – Ant I think this is your call?</w:delText>
          </w:r>
        </w:del>
      </w:ins>
    </w:p>
    <w:p w:rsidR="0065644E" w:rsidRDefault="0065644E" w:rsidP="00800D47">
      <w:pPr>
        <w:autoSpaceDE w:val="0"/>
        <w:autoSpaceDN w:val="0"/>
        <w:adjustRightInd w:val="0"/>
        <w:ind w:left="360"/>
        <w:rPr>
          <w:rFonts w:asciiTheme="minorHAnsi" w:hAnsiTheme="minorHAnsi" w:cs="Times-Roman"/>
          <w:b/>
          <w:color w:val="000000"/>
          <w:sz w:val="28"/>
          <w:szCs w:val="28"/>
        </w:rPr>
      </w:pPr>
      <w:del w:id="153" w:author="Valued Acer Customer" w:date="2009-11-30T17:25:00Z">
        <w:r w:rsidDel="006512DC">
          <w:rPr>
            <w:rFonts w:asciiTheme="minorHAnsi" w:hAnsiTheme="minorHAnsi" w:cs="Times-Roman"/>
            <w:b/>
            <w:color w:val="000000"/>
            <w:sz w:val="28"/>
            <w:szCs w:val="28"/>
          </w:rPr>
          <w:delText xml:space="preserve">Encryption </w:delText>
        </w:r>
      </w:del>
      <w:ins w:id="154" w:author="Valued Acer Customer" w:date="2009-11-30T17:25:00Z">
        <w:r w:rsidR="006512DC">
          <w:rPr>
            <w:rFonts w:asciiTheme="minorHAnsi" w:hAnsiTheme="minorHAnsi" w:cs="Times-Roman"/>
            <w:b/>
            <w:color w:val="000000"/>
            <w:sz w:val="28"/>
            <w:szCs w:val="28"/>
          </w:rPr>
          <w:t>Loc k</w:t>
        </w:r>
      </w:ins>
      <w:ins w:id="155" w:author="Valued Acer Customer" w:date="2009-11-30T17:26:00Z">
        <w:r w:rsidR="006512DC">
          <w:rPr>
            <w:rFonts w:asciiTheme="minorHAnsi" w:hAnsiTheme="minorHAnsi" w:cs="Times-Roman"/>
            <w:b/>
            <w:color w:val="000000"/>
            <w:sz w:val="28"/>
            <w:szCs w:val="28"/>
          </w:rPr>
          <w:t xml:space="preserve"> Data</w:t>
        </w:r>
      </w:ins>
      <w:ins w:id="156" w:author="Valued Acer Customer" w:date="2009-11-30T17:25:00Z">
        <w:r w:rsidR="006512DC">
          <w:rPr>
            <w:rFonts w:asciiTheme="minorHAnsi" w:hAnsiTheme="minorHAnsi" w:cs="Times-Roman"/>
            <w:b/>
            <w:color w:val="000000"/>
            <w:sz w:val="28"/>
            <w:szCs w:val="28"/>
          </w:rPr>
          <w:t xml:space="preserve"> </w:t>
        </w:r>
      </w:ins>
      <w:r>
        <w:rPr>
          <w:rFonts w:asciiTheme="minorHAnsi" w:hAnsiTheme="minorHAnsi" w:cs="Times-Roman"/>
          <w:b/>
          <w:color w:val="000000"/>
          <w:sz w:val="28"/>
          <w:szCs w:val="28"/>
        </w:rPr>
        <w:t>Screen</w:t>
      </w:r>
    </w:p>
    <w:p w:rsidR="0065644E" w:rsidRDefault="0065644E" w:rsidP="00800D47">
      <w:pPr>
        <w:autoSpaceDE w:val="0"/>
        <w:autoSpaceDN w:val="0"/>
        <w:adjustRightInd w:val="0"/>
        <w:ind w:left="360"/>
        <w:rPr>
          <w:rFonts w:asciiTheme="minorHAnsi" w:hAnsiTheme="minorHAnsi" w:cs="Times-Roman"/>
          <w:color w:val="000000"/>
          <w:sz w:val="24"/>
          <w:szCs w:val="24"/>
        </w:rPr>
      </w:pPr>
      <w:r>
        <w:rPr>
          <w:rFonts w:asciiTheme="minorHAnsi" w:hAnsiTheme="minorHAnsi" w:cs="Times-Roman"/>
          <w:color w:val="000000"/>
          <w:sz w:val="24"/>
          <w:szCs w:val="24"/>
        </w:rPr>
        <w:t xml:space="preserve">After the user has completed the profile information or upon subsequent application execution, he/she will be taken to the </w:t>
      </w:r>
      <w:del w:id="157" w:author="Valued Acer Customer" w:date="2009-11-30T17:26:00Z">
        <w:r w:rsidDel="006512DC">
          <w:rPr>
            <w:rFonts w:asciiTheme="minorHAnsi" w:hAnsiTheme="minorHAnsi" w:cs="Times-Roman"/>
            <w:color w:val="000000"/>
            <w:sz w:val="24"/>
            <w:szCs w:val="24"/>
          </w:rPr>
          <w:delText xml:space="preserve">Encryption </w:delText>
        </w:r>
      </w:del>
      <w:ins w:id="158" w:author="Valued Acer Customer" w:date="2009-11-30T17:26:00Z">
        <w:r w:rsidR="006512DC">
          <w:rPr>
            <w:rFonts w:asciiTheme="minorHAnsi" w:hAnsiTheme="minorHAnsi" w:cs="Times-Roman"/>
            <w:color w:val="000000"/>
            <w:sz w:val="24"/>
            <w:szCs w:val="24"/>
          </w:rPr>
          <w:t>Lock Data</w:t>
        </w:r>
        <w:r w:rsidR="006512DC">
          <w:rPr>
            <w:rFonts w:asciiTheme="minorHAnsi" w:hAnsiTheme="minorHAnsi" w:cs="Times-Roman"/>
            <w:color w:val="000000"/>
            <w:sz w:val="24"/>
            <w:szCs w:val="24"/>
          </w:rPr>
          <w:t xml:space="preserve"> </w:t>
        </w:r>
      </w:ins>
      <w:r>
        <w:rPr>
          <w:rFonts w:asciiTheme="minorHAnsi" w:hAnsiTheme="minorHAnsi" w:cs="Times-Roman"/>
          <w:color w:val="000000"/>
          <w:sz w:val="24"/>
          <w:szCs w:val="24"/>
        </w:rPr>
        <w:t>screen. There will be a text box where the user can submit data to be encrypted</w:t>
      </w:r>
      <w:r w:rsidR="00C852F4">
        <w:rPr>
          <w:rFonts w:asciiTheme="minorHAnsi" w:hAnsiTheme="minorHAnsi" w:cs="Times-Roman"/>
          <w:color w:val="000000"/>
          <w:sz w:val="24"/>
          <w:szCs w:val="24"/>
        </w:rPr>
        <w:t xml:space="preserve"> by selecting </w:t>
      </w:r>
      <w:del w:id="159" w:author="Sharlot, Dmitry" w:date="2009-11-30T08:32:00Z">
        <w:r w:rsidR="00C852F4" w:rsidDel="00AF474A">
          <w:rPr>
            <w:rFonts w:asciiTheme="minorHAnsi" w:hAnsiTheme="minorHAnsi" w:cs="Times-Roman"/>
            <w:color w:val="000000"/>
            <w:sz w:val="24"/>
            <w:szCs w:val="24"/>
          </w:rPr>
          <w:delText>‘</w:delText>
        </w:r>
      </w:del>
      <w:del w:id="160" w:author="Valued Acer Customer" w:date="2009-11-30T17:26:00Z">
        <w:r w:rsidR="00C852F4" w:rsidDel="006512DC">
          <w:rPr>
            <w:rFonts w:asciiTheme="minorHAnsi" w:hAnsiTheme="minorHAnsi" w:cs="Times-Roman"/>
            <w:color w:val="000000"/>
            <w:sz w:val="24"/>
            <w:szCs w:val="24"/>
          </w:rPr>
          <w:delText>Encrypt</w:delText>
        </w:r>
      </w:del>
      <w:ins w:id="161" w:author="Valued Acer Customer" w:date="2009-11-30T17:26:00Z">
        <w:r w:rsidR="006512DC">
          <w:rPr>
            <w:rFonts w:asciiTheme="minorHAnsi" w:hAnsiTheme="minorHAnsi" w:cs="Times-Roman"/>
            <w:color w:val="000000"/>
            <w:sz w:val="24"/>
            <w:szCs w:val="24"/>
          </w:rPr>
          <w:t>LOCK ONLY</w:t>
        </w:r>
      </w:ins>
      <w:del w:id="162" w:author="Sharlot, Dmitry" w:date="2009-11-30T08:32:00Z">
        <w:r w:rsidR="00C852F4" w:rsidDel="00AF474A">
          <w:rPr>
            <w:rFonts w:asciiTheme="minorHAnsi" w:hAnsiTheme="minorHAnsi" w:cs="Times-Roman"/>
            <w:color w:val="000000"/>
            <w:sz w:val="24"/>
            <w:szCs w:val="24"/>
          </w:rPr>
          <w:delText>’</w:delText>
        </w:r>
      </w:del>
      <w:r w:rsidR="00C852F4">
        <w:rPr>
          <w:rFonts w:asciiTheme="minorHAnsi" w:hAnsiTheme="minorHAnsi" w:cs="Times-Roman"/>
          <w:color w:val="000000"/>
          <w:sz w:val="24"/>
          <w:szCs w:val="24"/>
        </w:rPr>
        <w:t xml:space="preserve"> button</w:t>
      </w:r>
      <w:r>
        <w:rPr>
          <w:rFonts w:asciiTheme="minorHAnsi" w:hAnsiTheme="minorHAnsi" w:cs="Times-Roman"/>
          <w:color w:val="000000"/>
          <w:sz w:val="24"/>
          <w:szCs w:val="24"/>
        </w:rPr>
        <w:t>. The user can select a file using the ‘Browse for File to</w:t>
      </w:r>
      <w:del w:id="163" w:author="Sharlot, Dmitry" w:date="2009-11-30T08:32:00Z">
        <w:r w:rsidDel="00AF474A">
          <w:rPr>
            <w:rFonts w:asciiTheme="minorHAnsi" w:hAnsiTheme="minorHAnsi" w:cs="Times-Roman"/>
            <w:color w:val="000000"/>
            <w:sz w:val="24"/>
            <w:szCs w:val="24"/>
          </w:rPr>
          <w:delText xml:space="preserve"> </w:delText>
        </w:r>
      </w:del>
      <w:del w:id="164" w:author="Valued Acer Customer" w:date="2009-11-30T17:26:00Z">
        <w:r w:rsidDel="006512DC">
          <w:rPr>
            <w:rFonts w:asciiTheme="minorHAnsi" w:hAnsiTheme="minorHAnsi" w:cs="Times-Roman"/>
            <w:color w:val="000000"/>
            <w:sz w:val="24"/>
            <w:szCs w:val="24"/>
          </w:rPr>
          <w:delText>Encrypt</w:delText>
        </w:r>
      </w:del>
      <w:ins w:id="165" w:author="Valued Acer Customer" w:date="2009-11-30T17:26:00Z">
        <w:r w:rsidR="006512DC">
          <w:rPr>
            <w:rFonts w:asciiTheme="minorHAnsi" w:hAnsiTheme="minorHAnsi" w:cs="Times-Roman"/>
            <w:color w:val="000000"/>
            <w:sz w:val="24"/>
            <w:szCs w:val="24"/>
          </w:rPr>
          <w:t>LOCK</w:t>
        </w:r>
      </w:ins>
      <w:r>
        <w:rPr>
          <w:rFonts w:asciiTheme="minorHAnsi" w:hAnsiTheme="minorHAnsi" w:cs="Times-Roman"/>
          <w:color w:val="000000"/>
          <w:sz w:val="24"/>
          <w:szCs w:val="24"/>
        </w:rPr>
        <w:t xml:space="preserve">’ functionality. Also, the user can enter e-mail address of the intended recipient, if using the </w:t>
      </w:r>
      <w:r w:rsidR="00C852F4">
        <w:rPr>
          <w:rFonts w:asciiTheme="minorHAnsi" w:hAnsiTheme="minorHAnsi" w:cs="Times-Roman"/>
          <w:color w:val="000000"/>
          <w:sz w:val="24"/>
          <w:szCs w:val="24"/>
        </w:rPr>
        <w:t>‘</w:t>
      </w:r>
      <w:del w:id="166" w:author="Valued Acer Customer" w:date="2009-11-30T17:26:00Z">
        <w:r w:rsidR="00C852F4" w:rsidDel="006512DC">
          <w:rPr>
            <w:rFonts w:asciiTheme="minorHAnsi" w:hAnsiTheme="minorHAnsi" w:cs="Times-Roman"/>
            <w:color w:val="000000"/>
            <w:sz w:val="24"/>
            <w:szCs w:val="24"/>
          </w:rPr>
          <w:delText>Lock and S</w:delText>
        </w:r>
        <w:r w:rsidDel="006512DC">
          <w:rPr>
            <w:rFonts w:asciiTheme="minorHAnsi" w:hAnsiTheme="minorHAnsi" w:cs="Times-Roman"/>
            <w:color w:val="000000"/>
            <w:sz w:val="24"/>
            <w:szCs w:val="24"/>
          </w:rPr>
          <w:delText>end</w:delText>
        </w:r>
        <w:r w:rsidR="00C852F4" w:rsidDel="006512DC">
          <w:rPr>
            <w:rFonts w:asciiTheme="minorHAnsi" w:hAnsiTheme="minorHAnsi" w:cs="Times-Roman"/>
            <w:color w:val="000000"/>
            <w:sz w:val="24"/>
            <w:szCs w:val="24"/>
          </w:rPr>
          <w:delText>’</w:delText>
        </w:r>
      </w:del>
      <w:ins w:id="167" w:author="Valued Acer Customer" w:date="2009-11-30T17:26:00Z">
        <w:r w:rsidR="006512DC">
          <w:rPr>
            <w:rFonts w:asciiTheme="minorHAnsi" w:hAnsiTheme="minorHAnsi" w:cs="Times-Roman"/>
            <w:color w:val="000000"/>
            <w:sz w:val="24"/>
            <w:szCs w:val="24"/>
          </w:rPr>
          <w:t xml:space="preserve">LOCK </w:t>
        </w:r>
      </w:ins>
      <w:ins w:id="168" w:author="Valued Acer Customer" w:date="2009-11-30T17:27:00Z">
        <w:r w:rsidR="006512DC">
          <w:rPr>
            <w:rFonts w:asciiTheme="minorHAnsi" w:hAnsiTheme="minorHAnsi" w:cs="Times-Roman"/>
            <w:color w:val="000000"/>
            <w:sz w:val="24"/>
            <w:szCs w:val="24"/>
          </w:rPr>
          <w:t>&amp;</w:t>
        </w:r>
      </w:ins>
      <w:ins w:id="169" w:author="Valued Acer Customer" w:date="2009-11-30T17:26:00Z">
        <w:r w:rsidR="006512DC">
          <w:rPr>
            <w:rFonts w:asciiTheme="minorHAnsi" w:hAnsiTheme="minorHAnsi" w:cs="Times-Roman"/>
            <w:color w:val="000000"/>
            <w:sz w:val="24"/>
            <w:szCs w:val="24"/>
          </w:rPr>
          <w:t xml:space="preserve"> SEND</w:t>
        </w:r>
      </w:ins>
      <w:r>
        <w:rPr>
          <w:rFonts w:asciiTheme="minorHAnsi" w:hAnsiTheme="minorHAnsi" w:cs="Times-Roman"/>
          <w:color w:val="000000"/>
          <w:sz w:val="24"/>
          <w:szCs w:val="24"/>
        </w:rPr>
        <w:t xml:space="preserve"> functionality.</w:t>
      </w:r>
      <w:r w:rsidR="00C852F4">
        <w:rPr>
          <w:rFonts w:asciiTheme="minorHAnsi" w:hAnsiTheme="minorHAnsi" w:cs="Times-Roman"/>
          <w:color w:val="000000"/>
          <w:sz w:val="24"/>
          <w:szCs w:val="24"/>
        </w:rPr>
        <w:t xml:space="preserve"> The user can also clear the text box using ‘</w:t>
      </w:r>
      <w:del w:id="170" w:author="Valued Acer Customer" w:date="2009-11-30T17:27:00Z">
        <w:r w:rsidR="00C852F4" w:rsidDel="006512DC">
          <w:rPr>
            <w:rFonts w:asciiTheme="minorHAnsi" w:hAnsiTheme="minorHAnsi" w:cs="Times-Roman"/>
            <w:color w:val="000000"/>
            <w:sz w:val="24"/>
            <w:szCs w:val="24"/>
          </w:rPr>
          <w:delText xml:space="preserve">Clear’ </w:delText>
        </w:r>
      </w:del>
      <w:ins w:id="171" w:author="Valued Acer Customer" w:date="2009-11-30T17:27:00Z">
        <w:r w:rsidR="006512DC">
          <w:rPr>
            <w:rFonts w:asciiTheme="minorHAnsi" w:hAnsiTheme="minorHAnsi" w:cs="Times-Roman"/>
            <w:color w:val="000000"/>
            <w:sz w:val="24"/>
            <w:szCs w:val="24"/>
          </w:rPr>
          <w:t>CLEAR</w:t>
        </w:r>
        <w:r w:rsidR="006512DC">
          <w:rPr>
            <w:rFonts w:asciiTheme="minorHAnsi" w:hAnsiTheme="minorHAnsi" w:cs="Times-Roman"/>
            <w:color w:val="000000"/>
            <w:sz w:val="24"/>
            <w:szCs w:val="24"/>
          </w:rPr>
          <w:t xml:space="preserve">’ </w:t>
        </w:r>
      </w:ins>
      <w:r w:rsidR="00C852F4">
        <w:rPr>
          <w:rFonts w:asciiTheme="minorHAnsi" w:hAnsiTheme="minorHAnsi" w:cs="Times-Roman"/>
          <w:color w:val="000000"/>
          <w:sz w:val="24"/>
          <w:szCs w:val="24"/>
        </w:rPr>
        <w:t>button</w:t>
      </w:r>
    </w:p>
    <w:p w:rsidR="0065644E" w:rsidRDefault="0065644E" w:rsidP="00800D47">
      <w:pPr>
        <w:autoSpaceDE w:val="0"/>
        <w:autoSpaceDN w:val="0"/>
        <w:adjustRightInd w:val="0"/>
        <w:ind w:left="360"/>
        <w:rPr>
          <w:rFonts w:asciiTheme="minorHAnsi" w:hAnsiTheme="minorHAnsi" w:cs="Times-Roman"/>
          <w:color w:val="000000"/>
          <w:sz w:val="24"/>
          <w:szCs w:val="24"/>
        </w:rPr>
      </w:pPr>
    </w:p>
    <w:p w:rsidR="0065644E" w:rsidRDefault="0065644E" w:rsidP="00800D47">
      <w:pPr>
        <w:autoSpaceDE w:val="0"/>
        <w:autoSpaceDN w:val="0"/>
        <w:adjustRightInd w:val="0"/>
        <w:ind w:left="360"/>
        <w:rPr>
          <w:rFonts w:asciiTheme="minorHAnsi" w:hAnsiTheme="minorHAnsi" w:cs="Times-Roman"/>
          <w:color w:val="000000"/>
          <w:sz w:val="24"/>
          <w:szCs w:val="24"/>
        </w:rPr>
      </w:pPr>
    </w:p>
    <w:p w:rsidR="0065644E" w:rsidRDefault="0065644E" w:rsidP="00800D47">
      <w:pPr>
        <w:autoSpaceDE w:val="0"/>
        <w:autoSpaceDN w:val="0"/>
        <w:adjustRightInd w:val="0"/>
        <w:ind w:left="360"/>
        <w:rPr>
          <w:rFonts w:asciiTheme="minorHAnsi" w:hAnsiTheme="minorHAnsi" w:cs="Times-Roman"/>
          <w:color w:val="000000"/>
          <w:sz w:val="24"/>
          <w:szCs w:val="24"/>
        </w:rPr>
      </w:pPr>
    </w:p>
    <w:p w:rsidR="0065644E" w:rsidRDefault="0065644E" w:rsidP="00800D47">
      <w:pPr>
        <w:autoSpaceDE w:val="0"/>
        <w:autoSpaceDN w:val="0"/>
        <w:adjustRightInd w:val="0"/>
        <w:ind w:left="360"/>
        <w:rPr>
          <w:rFonts w:asciiTheme="minorHAnsi" w:hAnsiTheme="minorHAnsi" w:cs="Times-Roman"/>
          <w:color w:val="000000"/>
          <w:sz w:val="24"/>
          <w:szCs w:val="24"/>
        </w:rPr>
      </w:pPr>
    </w:p>
    <w:p w:rsidR="006512DC" w:rsidRDefault="006512DC" w:rsidP="006512DC">
      <w:pPr>
        <w:autoSpaceDE w:val="0"/>
        <w:autoSpaceDN w:val="0"/>
        <w:adjustRightInd w:val="0"/>
        <w:ind w:left="360"/>
        <w:rPr>
          <w:ins w:id="172" w:author="Valued Acer Customer" w:date="2009-11-30T17:27:00Z"/>
          <w:rFonts w:asciiTheme="minorHAnsi" w:hAnsiTheme="minorHAnsi" w:cs="Times-Roman"/>
          <w:b/>
          <w:color w:val="000000"/>
          <w:sz w:val="28"/>
          <w:szCs w:val="28"/>
        </w:rPr>
      </w:pPr>
      <w:ins w:id="173" w:author="Valued Acer Customer" w:date="2009-11-30T17:27:00Z">
        <w:r>
          <w:rPr>
            <w:rFonts w:asciiTheme="minorHAnsi" w:hAnsiTheme="minorHAnsi" w:cs="Times-Roman"/>
            <w:b/>
            <w:color w:val="000000"/>
            <w:sz w:val="28"/>
            <w:szCs w:val="28"/>
          </w:rPr>
          <w:t>ALL SCREENSHOTS NEED TO BE UPDATED!!!!!</w:t>
        </w:r>
      </w:ins>
    </w:p>
    <w:p w:rsidR="0065644E" w:rsidRDefault="0065644E" w:rsidP="00800D47">
      <w:pPr>
        <w:autoSpaceDE w:val="0"/>
        <w:autoSpaceDN w:val="0"/>
        <w:adjustRightInd w:val="0"/>
        <w:ind w:left="360"/>
        <w:rPr>
          <w:rFonts w:asciiTheme="minorHAnsi" w:hAnsiTheme="minorHAnsi" w:cs="Times-Roman"/>
          <w:color w:val="000000"/>
          <w:sz w:val="24"/>
          <w:szCs w:val="24"/>
        </w:rPr>
      </w:pPr>
    </w:p>
    <w:p w:rsidR="0065644E" w:rsidRDefault="00BE6729" w:rsidP="00C852F4">
      <w:pPr>
        <w:autoSpaceDE w:val="0"/>
        <w:autoSpaceDN w:val="0"/>
        <w:adjustRightInd w:val="0"/>
        <w:rPr>
          <w:rFonts w:asciiTheme="minorHAnsi" w:hAnsiTheme="minorHAnsi" w:cs="Times-Roman"/>
          <w:color w:val="000000"/>
          <w:sz w:val="24"/>
          <w:szCs w:val="24"/>
        </w:rPr>
      </w:pPr>
      <w:r>
        <w:rPr>
          <w:rFonts w:asciiTheme="minorHAnsi" w:hAnsiTheme="minorHAnsi" w:cs="Times-Roman"/>
          <w:noProof/>
          <w:color w:val="000000"/>
          <w:sz w:val="24"/>
          <w:szCs w:val="24"/>
        </w:rPr>
        <w:drawing>
          <wp:inline distT="0" distB="0" distL="0" distR="0">
            <wp:extent cx="5895975" cy="38195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895975" cy="3819525"/>
                    </a:xfrm>
                    <a:prstGeom prst="rect">
                      <a:avLst/>
                    </a:prstGeom>
                    <a:noFill/>
                    <a:ln w="9525">
                      <a:noFill/>
                      <a:miter lim="800000"/>
                      <a:headEnd/>
                      <a:tailEnd/>
                    </a:ln>
                  </pic:spPr>
                </pic:pic>
              </a:graphicData>
            </a:graphic>
          </wp:inline>
        </w:drawing>
      </w:r>
    </w:p>
    <w:p w:rsidR="00C852F4" w:rsidRDefault="00C852F4" w:rsidP="00C852F4">
      <w:pPr>
        <w:autoSpaceDE w:val="0"/>
        <w:autoSpaceDN w:val="0"/>
        <w:adjustRightInd w:val="0"/>
        <w:rPr>
          <w:rFonts w:asciiTheme="minorHAnsi" w:hAnsiTheme="minorHAnsi" w:cs="Times-Roman"/>
          <w:color w:val="000000"/>
          <w:sz w:val="24"/>
          <w:szCs w:val="24"/>
        </w:rPr>
      </w:pPr>
    </w:p>
    <w:p w:rsidR="00C852F4" w:rsidRDefault="00C852F4" w:rsidP="00C852F4">
      <w:pPr>
        <w:autoSpaceDE w:val="0"/>
        <w:autoSpaceDN w:val="0"/>
        <w:adjustRightInd w:val="0"/>
        <w:rPr>
          <w:rFonts w:asciiTheme="minorHAnsi" w:hAnsiTheme="minorHAnsi" w:cs="Times-Roman"/>
          <w:color w:val="000000"/>
          <w:sz w:val="24"/>
          <w:szCs w:val="24"/>
        </w:rPr>
      </w:pPr>
    </w:p>
    <w:p w:rsidR="00C852F4" w:rsidRDefault="00C852F4" w:rsidP="00C852F4">
      <w:pPr>
        <w:autoSpaceDE w:val="0"/>
        <w:autoSpaceDN w:val="0"/>
        <w:adjustRightInd w:val="0"/>
        <w:rPr>
          <w:rFonts w:asciiTheme="minorHAnsi" w:hAnsiTheme="minorHAnsi" w:cs="Times-Roman"/>
          <w:color w:val="000000"/>
          <w:sz w:val="24"/>
          <w:szCs w:val="24"/>
        </w:rPr>
      </w:pPr>
    </w:p>
    <w:p w:rsidR="00C852F4" w:rsidRDefault="00C852F4" w:rsidP="00C852F4">
      <w:pPr>
        <w:autoSpaceDE w:val="0"/>
        <w:autoSpaceDN w:val="0"/>
        <w:adjustRightInd w:val="0"/>
        <w:rPr>
          <w:rFonts w:asciiTheme="minorHAnsi" w:hAnsiTheme="minorHAnsi" w:cs="Times-Roman"/>
          <w:color w:val="000000"/>
          <w:sz w:val="24"/>
          <w:szCs w:val="24"/>
        </w:rPr>
      </w:pPr>
    </w:p>
    <w:p w:rsidR="00C852F4" w:rsidRDefault="00C852F4" w:rsidP="00C852F4">
      <w:pPr>
        <w:autoSpaceDE w:val="0"/>
        <w:autoSpaceDN w:val="0"/>
        <w:adjustRightInd w:val="0"/>
        <w:rPr>
          <w:rFonts w:asciiTheme="minorHAnsi" w:hAnsiTheme="minorHAnsi" w:cs="Times-Roman"/>
          <w:color w:val="000000"/>
          <w:sz w:val="24"/>
          <w:szCs w:val="24"/>
        </w:rPr>
      </w:pPr>
    </w:p>
    <w:p w:rsidR="00C852F4" w:rsidRDefault="00C852F4" w:rsidP="00C852F4">
      <w:pPr>
        <w:autoSpaceDE w:val="0"/>
        <w:autoSpaceDN w:val="0"/>
        <w:adjustRightInd w:val="0"/>
        <w:rPr>
          <w:rFonts w:asciiTheme="minorHAnsi" w:hAnsiTheme="minorHAnsi" w:cs="Times-Roman"/>
          <w:color w:val="000000"/>
          <w:sz w:val="24"/>
          <w:szCs w:val="24"/>
        </w:rPr>
      </w:pPr>
    </w:p>
    <w:p w:rsidR="00BE6729" w:rsidRDefault="00BE6729" w:rsidP="00C852F4">
      <w:pPr>
        <w:autoSpaceDE w:val="0"/>
        <w:autoSpaceDN w:val="0"/>
        <w:adjustRightInd w:val="0"/>
        <w:rPr>
          <w:rFonts w:asciiTheme="minorHAnsi" w:hAnsiTheme="minorHAnsi" w:cs="Times-Roman"/>
          <w:color w:val="000000"/>
          <w:sz w:val="24"/>
          <w:szCs w:val="24"/>
        </w:rPr>
      </w:pPr>
    </w:p>
    <w:p w:rsidR="00BE6729" w:rsidRDefault="00BE6729" w:rsidP="00C852F4">
      <w:pPr>
        <w:autoSpaceDE w:val="0"/>
        <w:autoSpaceDN w:val="0"/>
        <w:adjustRightInd w:val="0"/>
        <w:rPr>
          <w:rFonts w:asciiTheme="minorHAnsi" w:hAnsiTheme="minorHAnsi" w:cs="Times-Roman"/>
          <w:color w:val="000000"/>
          <w:sz w:val="24"/>
          <w:szCs w:val="24"/>
        </w:rPr>
      </w:pPr>
    </w:p>
    <w:p w:rsidR="00BE6729" w:rsidRDefault="00BE6729" w:rsidP="00C852F4">
      <w:pPr>
        <w:autoSpaceDE w:val="0"/>
        <w:autoSpaceDN w:val="0"/>
        <w:adjustRightInd w:val="0"/>
        <w:rPr>
          <w:rFonts w:asciiTheme="minorHAnsi" w:hAnsiTheme="minorHAnsi" w:cs="Times-Roman"/>
          <w:color w:val="000000"/>
          <w:sz w:val="24"/>
          <w:szCs w:val="24"/>
        </w:rPr>
      </w:pPr>
    </w:p>
    <w:p w:rsidR="00C852F4" w:rsidRDefault="00C852F4" w:rsidP="00C852F4">
      <w:pPr>
        <w:autoSpaceDE w:val="0"/>
        <w:autoSpaceDN w:val="0"/>
        <w:adjustRightInd w:val="0"/>
        <w:rPr>
          <w:rFonts w:asciiTheme="minorHAnsi" w:hAnsiTheme="minorHAnsi" w:cs="Times-Roman"/>
          <w:color w:val="000000"/>
          <w:sz w:val="24"/>
          <w:szCs w:val="24"/>
        </w:rPr>
      </w:pPr>
    </w:p>
    <w:p w:rsidR="00C852F4" w:rsidRDefault="00C852F4" w:rsidP="00C852F4">
      <w:pPr>
        <w:autoSpaceDE w:val="0"/>
        <w:autoSpaceDN w:val="0"/>
        <w:adjustRightInd w:val="0"/>
        <w:rPr>
          <w:rFonts w:asciiTheme="minorHAnsi" w:hAnsiTheme="minorHAnsi" w:cs="Times-Roman"/>
          <w:color w:val="000000"/>
          <w:sz w:val="24"/>
          <w:szCs w:val="24"/>
        </w:rPr>
      </w:pPr>
    </w:p>
    <w:p w:rsidR="00C852F4" w:rsidRDefault="00C852F4" w:rsidP="00C852F4">
      <w:pPr>
        <w:autoSpaceDE w:val="0"/>
        <w:autoSpaceDN w:val="0"/>
        <w:adjustRightInd w:val="0"/>
        <w:ind w:firstLine="720"/>
        <w:rPr>
          <w:rFonts w:asciiTheme="minorHAnsi" w:hAnsiTheme="minorHAnsi" w:cs="Times-Roman"/>
          <w:b/>
          <w:color w:val="000000"/>
          <w:sz w:val="28"/>
          <w:szCs w:val="28"/>
        </w:rPr>
      </w:pPr>
      <w:del w:id="174" w:author="Valued Acer Customer" w:date="2009-11-30T17:27:00Z">
        <w:r w:rsidDel="006512DC">
          <w:rPr>
            <w:rFonts w:asciiTheme="minorHAnsi" w:hAnsiTheme="minorHAnsi" w:cs="Times-Roman"/>
            <w:b/>
            <w:color w:val="000000"/>
            <w:sz w:val="28"/>
            <w:szCs w:val="28"/>
          </w:rPr>
          <w:delText xml:space="preserve">Decryption </w:delText>
        </w:r>
      </w:del>
      <w:ins w:id="175" w:author="Valued Acer Customer" w:date="2009-11-30T17:27:00Z">
        <w:r w:rsidR="006512DC">
          <w:rPr>
            <w:rFonts w:asciiTheme="minorHAnsi" w:hAnsiTheme="minorHAnsi" w:cs="Times-Roman"/>
            <w:b/>
            <w:color w:val="000000"/>
            <w:sz w:val="28"/>
            <w:szCs w:val="28"/>
          </w:rPr>
          <w:t>Unlock Data</w:t>
        </w:r>
        <w:r w:rsidR="006512DC">
          <w:rPr>
            <w:rFonts w:asciiTheme="minorHAnsi" w:hAnsiTheme="minorHAnsi" w:cs="Times-Roman"/>
            <w:b/>
            <w:color w:val="000000"/>
            <w:sz w:val="28"/>
            <w:szCs w:val="28"/>
          </w:rPr>
          <w:t xml:space="preserve"> </w:t>
        </w:r>
      </w:ins>
      <w:r>
        <w:rPr>
          <w:rFonts w:asciiTheme="minorHAnsi" w:hAnsiTheme="minorHAnsi" w:cs="Times-Roman"/>
          <w:b/>
          <w:color w:val="000000"/>
          <w:sz w:val="28"/>
          <w:szCs w:val="28"/>
        </w:rPr>
        <w:t>Screen</w:t>
      </w:r>
    </w:p>
    <w:p w:rsidR="00025331" w:rsidRDefault="00036537" w:rsidP="00025331">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 xml:space="preserve">By navigating using tabs, the user will be taken to the </w:t>
      </w:r>
      <w:del w:id="176" w:author="Sharlot, Dmitry" w:date="2009-11-30T08:33:00Z">
        <w:r w:rsidDel="00AF474A">
          <w:rPr>
            <w:rFonts w:asciiTheme="minorHAnsi" w:hAnsiTheme="minorHAnsi" w:cs="Times-Roman"/>
            <w:color w:val="000000"/>
            <w:sz w:val="24"/>
            <w:szCs w:val="24"/>
          </w:rPr>
          <w:delText>‘</w:delText>
        </w:r>
      </w:del>
      <w:del w:id="177" w:author="Valued Acer Customer" w:date="2009-11-30T17:27:00Z">
        <w:r w:rsidDel="006512DC">
          <w:rPr>
            <w:rFonts w:asciiTheme="minorHAnsi" w:hAnsiTheme="minorHAnsi" w:cs="Times-Roman"/>
            <w:color w:val="000000"/>
            <w:sz w:val="24"/>
            <w:szCs w:val="24"/>
          </w:rPr>
          <w:delText>Decryption</w:delText>
        </w:r>
      </w:del>
      <w:ins w:id="178" w:author="Valued Acer Customer" w:date="2009-11-30T17:27:00Z">
        <w:r w:rsidR="006512DC">
          <w:rPr>
            <w:rFonts w:asciiTheme="minorHAnsi" w:hAnsiTheme="minorHAnsi" w:cs="Times-Roman"/>
            <w:color w:val="000000"/>
            <w:sz w:val="24"/>
            <w:szCs w:val="24"/>
          </w:rPr>
          <w:t>Unlock Data</w:t>
        </w:r>
      </w:ins>
      <w:del w:id="179" w:author="Sharlot, Dmitry" w:date="2009-11-30T08:33:00Z">
        <w:r w:rsidDel="00AF474A">
          <w:rPr>
            <w:rFonts w:asciiTheme="minorHAnsi" w:hAnsiTheme="minorHAnsi" w:cs="Times-Roman"/>
            <w:color w:val="000000"/>
            <w:sz w:val="24"/>
            <w:szCs w:val="24"/>
          </w:rPr>
          <w:delText xml:space="preserve">’ </w:delText>
        </w:r>
      </w:del>
      <w:r>
        <w:rPr>
          <w:rFonts w:asciiTheme="minorHAnsi" w:hAnsiTheme="minorHAnsi" w:cs="Times-Roman"/>
          <w:color w:val="000000"/>
          <w:sz w:val="24"/>
          <w:szCs w:val="24"/>
        </w:rPr>
        <w:t>screen by selecting the ‘</w:t>
      </w:r>
      <w:del w:id="180" w:author="Valued Acer Customer" w:date="2009-11-30T17:27:00Z">
        <w:r w:rsidDel="006512DC">
          <w:rPr>
            <w:rFonts w:asciiTheme="minorHAnsi" w:hAnsiTheme="minorHAnsi" w:cs="Times-Roman"/>
            <w:color w:val="000000"/>
            <w:sz w:val="24"/>
            <w:szCs w:val="24"/>
          </w:rPr>
          <w:delText xml:space="preserve">Decrypt’ </w:delText>
        </w:r>
      </w:del>
      <w:ins w:id="181" w:author="Valued Acer Customer" w:date="2009-11-30T17:27:00Z">
        <w:r w:rsidR="006512DC">
          <w:rPr>
            <w:rFonts w:asciiTheme="minorHAnsi" w:hAnsiTheme="minorHAnsi" w:cs="Times-Roman"/>
            <w:color w:val="000000"/>
            <w:sz w:val="24"/>
            <w:szCs w:val="24"/>
          </w:rPr>
          <w:t>UNLOCK DATA</w:t>
        </w:r>
        <w:r w:rsidR="006512DC">
          <w:rPr>
            <w:rFonts w:asciiTheme="minorHAnsi" w:hAnsiTheme="minorHAnsi" w:cs="Times-Roman"/>
            <w:color w:val="000000"/>
            <w:sz w:val="24"/>
            <w:szCs w:val="24"/>
          </w:rPr>
          <w:t xml:space="preserve">’ </w:t>
        </w:r>
      </w:ins>
      <w:r>
        <w:rPr>
          <w:rFonts w:asciiTheme="minorHAnsi" w:hAnsiTheme="minorHAnsi" w:cs="Times-Roman"/>
          <w:color w:val="000000"/>
          <w:sz w:val="24"/>
          <w:szCs w:val="24"/>
        </w:rPr>
        <w:t>tab. The user can select a file to decrypt from the FogWire default folder</w:t>
      </w:r>
      <w:r w:rsidR="00025331">
        <w:rPr>
          <w:rFonts w:asciiTheme="minorHAnsi" w:hAnsiTheme="minorHAnsi" w:cs="Times-Roman"/>
          <w:color w:val="000000"/>
          <w:sz w:val="24"/>
          <w:szCs w:val="24"/>
        </w:rPr>
        <w:t xml:space="preserve"> using ‘Browse for a File to</w:t>
      </w:r>
      <w:del w:id="182" w:author="Sharlot, Dmitry" w:date="2009-11-30T08:33:00Z">
        <w:r w:rsidR="00025331" w:rsidDel="00AF474A">
          <w:rPr>
            <w:rFonts w:asciiTheme="minorHAnsi" w:hAnsiTheme="minorHAnsi" w:cs="Times-Roman"/>
            <w:color w:val="000000"/>
            <w:sz w:val="24"/>
            <w:szCs w:val="24"/>
          </w:rPr>
          <w:delText xml:space="preserve"> </w:delText>
        </w:r>
      </w:del>
      <w:del w:id="183" w:author="Valued Acer Customer" w:date="2009-11-30T17:28:00Z">
        <w:r w:rsidR="00025331" w:rsidDel="006512DC">
          <w:rPr>
            <w:rFonts w:asciiTheme="minorHAnsi" w:hAnsiTheme="minorHAnsi" w:cs="Times-Roman"/>
            <w:color w:val="000000"/>
            <w:sz w:val="24"/>
            <w:szCs w:val="24"/>
          </w:rPr>
          <w:delText>Decrypt</w:delText>
        </w:r>
      </w:del>
      <w:ins w:id="184" w:author="Valued Acer Customer" w:date="2009-11-30T17:28:00Z">
        <w:r w:rsidR="006512DC">
          <w:rPr>
            <w:rFonts w:asciiTheme="minorHAnsi" w:hAnsiTheme="minorHAnsi" w:cs="Times-Roman"/>
            <w:color w:val="000000"/>
            <w:sz w:val="24"/>
            <w:szCs w:val="24"/>
          </w:rPr>
          <w:t>Unlock</w:t>
        </w:r>
      </w:ins>
      <w:del w:id="185" w:author="Sharlot, Dmitry" w:date="2009-11-30T08:33:00Z">
        <w:r w:rsidR="00025331" w:rsidDel="00AF474A">
          <w:rPr>
            <w:rFonts w:asciiTheme="minorHAnsi" w:hAnsiTheme="minorHAnsi" w:cs="Times-Roman"/>
            <w:color w:val="000000"/>
            <w:sz w:val="24"/>
            <w:szCs w:val="24"/>
          </w:rPr>
          <w:delText>’</w:delText>
        </w:r>
      </w:del>
      <w:r>
        <w:rPr>
          <w:rFonts w:asciiTheme="minorHAnsi" w:hAnsiTheme="minorHAnsi" w:cs="Times-Roman"/>
          <w:color w:val="000000"/>
          <w:sz w:val="24"/>
          <w:szCs w:val="24"/>
        </w:rPr>
        <w:t>. The user can then select the ‘</w:t>
      </w:r>
      <w:del w:id="186" w:author="Valued Acer Customer" w:date="2009-11-30T17:29:00Z">
        <w:r w:rsidDel="006512DC">
          <w:rPr>
            <w:rFonts w:asciiTheme="minorHAnsi" w:hAnsiTheme="minorHAnsi" w:cs="Times-Roman"/>
            <w:color w:val="000000"/>
            <w:sz w:val="24"/>
            <w:szCs w:val="24"/>
          </w:rPr>
          <w:delText>Decrypt</w:delText>
        </w:r>
      </w:del>
      <w:ins w:id="187" w:author="Valued Acer Customer" w:date="2009-11-30T17:29:00Z">
        <w:r w:rsidR="006512DC">
          <w:rPr>
            <w:rFonts w:asciiTheme="minorHAnsi" w:hAnsiTheme="minorHAnsi" w:cs="Times-Roman"/>
            <w:color w:val="000000"/>
            <w:sz w:val="24"/>
            <w:szCs w:val="24"/>
          </w:rPr>
          <w:t>Unlock</w:t>
        </w:r>
      </w:ins>
      <w:del w:id="188" w:author="Sharlot, Dmitry" w:date="2009-11-30T08:33:00Z">
        <w:r w:rsidDel="00AF474A">
          <w:rPr>
            <w:rFonts w:asciiTheme="minorHAnsi" w:hAnsiTheme="minorHAnsi" w:cs="Times-Roman"/>
            <w:color w:val="000000"/>
            <w:sz w:val="24"/>
            <w:szCs w:val="24"/>
          </w:rPr>
          <w:delText xml:space="preserve">’ </w:delText>
        </w:r>
      </w:del>
      <w:r>
        <w:rPr>
          <w:rFonts w:asciiTheme="minorHAnsi" w:hAnsiTheme="minorHAnsi" w:cs="Times-Roman"/>
          <w:color w:val="000000"/>
          <w:sz w:val="24"/>
          <w:szCs w:val="24"/>
        </w:rPr>
        <w:t>button which will display the decrypted text on the screen and/or store the decrypted fil</w:t>
      </w:r>
      <w:r w:rsidR="00025331">
        <w:rPr>
          <w:rFonts w:asciiTheme="minorHAnsi" w:hAnsiTheme="minorHAnsi" w:cs="Times-Roman"/>
          <w:color w:val="000000"/>
          <w:sz w:val="24"/>
          <w:szCs w:val="24"/>
        </w:rPr>
        <w:t xml:space="preserve">e in the FogWire default folder using the ' </w:t>
      </w:r>
      <w:ins w:id="189" w:author="Sharlot, Dmitry" w:date="2009-11-30T08:33:00Z">
        <w:r w:rsidR="00AF474A">
          <w:rPr>
            <w:rFonts w:asciiTheme="minorHAnsi" w:hAnsiTheme="minorHAnsi" w:cs="Times-Roman"/>
            <w:color w:val="000000"/>
            <w:sz w:val="24"/>
            <w:szCs w:val="24"/>
          </w:rPr>
          <w:t>this just ends – are we missing part of a sentence?</w:t>
        </w:r>
      </w:ins>
      <w:ins w:id="190" w:author="Valued Acer Customer" w:date="2009-11-30T17:29:00Z">
        <w:r w:rsidR="006512DC">
          <w:rPr>
            <w:rFonts w:asciiTheme="minorHAnsi" w:hAnsiTheme="minorHAnsi" w:cs="Times-Roman"/>
            <w:color w:val="000000"/>
            <w:sz w:val="24"/>
            <w:szCs w:val="24"/>
          </w:rPr>
          <w:t>?</w:t>
        </w:r>
      </w:ins>
    </w:p>
    <w:p w:rsidR="00025331" w:rsidRDefault="00025331" w:rsidP="00025331">
      <w:pPr>
        <w:autoSpaceDE w:val="0"/>
        <w:autoSpaceDN w:val="0"/>
        <w:adjustRightInd w:val="0"/>
        <w:ind w:left="720"/>
        <w:rPr>
          <w:rFonts w:asciiTheme="minorHAnsi" w:hAnsiTheme="minorHAnsi" w:cs="Times-Roman"/>
          <w:color w:val="000000"/>
          <w:sz w:val="24"/>
          <w:szCs w:val="24"/>
        </w:rPr>
      </w:pPr>
    </w:p>
    <w:p w:rsidR="00AD7C88" w:rsidRDefault="00AD7C88" w:rsidP="00025331">
      <w:pPr>
        <w:autoSpaceDE w:val="0"/>
        <w:autoSpaceDN w:val="0"/>
        <w:adjustRightInd w:val="0"/>
        <w:ind w:left="720"/>
        <w:rPr>
          <w:rFonts w:asciiTheme="minorHAnsi" w:hAnsiTheme="minorHAnsi" w:cs="Times-Roman"/>
          <w:color w:val="000000"/>
          <w:sz w:val="24"/>
          <w:szCs w:val="24"/>
        </w:rPr>
      </w:pPr>
    </w:p>
    <w:p w:rsidR="00AD7C88" w:rsidRDefault="00AD7C88" w:rsidP="00025331">
      <w:pPr>
        <w:autoSpaceDE w:val="0"/>
        <w:autoSpaceDN w:val="0"/>
        <w:adjustRightInd w:val="0"/>
        <w:ind w:left="720"/>
        <w:rPr>
          <w:rFonts w:asciiTheme="minorHAnsi" w:hAnsiTheme="minorHAnsi" w:cs="Times-Roman"/>
          <w:color w:val="000000"/>
          <w:sz w:val="24"/>
          <w:szCs w:val="24"/>
        </w:rPr>
      </w:pPr>
    </w:p>
    <w:p w:rsidR="006512DC" w:rsidRDefault="006512DC" w:rsidP="006512DC">
      <w:pPr>
        <w:autoSpaceDE w:val="0"/>
        <w:autoSpaceDN w:val="0"/>
        <w:adjustRightInd w:val="0"/>
        <w:ind w:left="360"/>
        <w:rPr>
          <w:ins w:id="191" w:author="Valued Acer Customer" w:date="2009-11-30T17:29:00Z"/>
          <w:rFonts w:asciiTheme="minorHAnsi" w:hAnsiTheme="minorHAnsi" w:cs="Times-Roman"/>
          <w:b/>
          <w:color w:val="000000"/>
          <w:sz w:val="28"/>
          <w:szCs w:val="28"/>
        </w:rPr>
      </w:pPr>
      <w:ins w:id="192" w:author="Valued Acer Customer" w:date="2009-11-30T17:29:00Z">
        <w:r>
          <w:rPr>
            <w:rFonts w:asciiTheme="minorHAnsi" w:hAnsiTheme="minorHAnsi" w:cs="Times-Roman"/>
            <w:b/>
            <w:color w:val="000000"/>
            <w:sz w:val="28"/>
            <w:szCs w:val="28"/>
          </w:rPr>
          <w:t>ALL SCREENSHOTS NEED TO BE UPDATED!!!!!</w:t>
        </w:r>
      </w:ins>
    </w:p>
    <w:p w:rsidR="00025331" w:rsidRDefault="00025331" w:rsidP="00025331">
      <w:pPr>
        <w:autoSpaceDE w:val="0"/>
        <w:autoSpaceDN w:val="0"/>
        <w:adjustRightInd w:val="0"/>
        <w:ind w:left="720"/>
        <w:rPr>
          <w:rFonts w:asciiTheme="minorHAnsi" w:hAnsiTheme="minorHAnsi" w:cs="Times-Roman"/>
          <w:color w:val="000000"/>
          <w:sz w:val="24"/>
          <w:szCs w:val="24"/>
        </w:rPr>
      </w:pPr>
    </w:p>
    <w:p w:rsidR="00025331" w:rsidRDefault="00BE6729" w:rsidP="00025331">
      <w:pPr>
        <w:autoSpaceDE w:val="0"/>
        <w:autoSpaceDN w:val="0"/>
        <w:adjustRightInd w:val="0"/>
        <w:rPr>
          <w:rFonts w:asciiTheme="minorHAnsi" w:hAnsiTheme="minorHAnsi" w:cs="Times-Roman"/>
          <w:noProof/>
          <w:color w:val="000000"/>
          <w:sz w:val="24"/>
          <w:szCs w:val="24"/>
        </w:rPr>
      </w:pPr>
      <w:r>
        <w:rPr>
          <w:rFonts w:asciiTheme="minorHAnsi" w:hAnsiTheme="minorHAnsi" w:cs="Times-Roman"/>
          <w:noProof/>
          <w:color w:val="000000"/>
          <w:sz w:val="24"/>
          <w:szCs w:val="24"/>
        </w:rPr>
        <w:drawing>
          <wp:inline distT="0" distB="0" distL="0" distR="0">
            <wp:extent cx="5962650" cy="331470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962650" cy="3314700"/>
                    </a:xfrm>
                    <a:prstGeom prst="rect">
                      <a:avLst/>
                    </a:prstGeom>
                    <a:noFill/>
                    <a:ln w="9525">
                      <a:noFill/>
                      <a:miter lim="800000"/>
                      <a:headEnd/>
                      <a:tailEnd/>
                    </a:ln>
                  </pic:spPr>
                </pic:pic>
              </a:graphicData>
            </a:graphic>
          </wp:inline>
        </w:drawing>
      </w:r>
    </w:p>
    <w:p w:rsidR="00025331" w:rsidRDefault="00025331" w:rsidP="00036537">
      <w:pPr>
        <w:autoSpaceDE w:val="0"/>
        <w:autoSpaceDN w:val="0"/>
        <w:adjustRightInd w:val="0"/>
        <w:ind w:left="720"/>
        <w:rPr>
          <w:rFonts w:asciiTheme="minorHAnsi" w:hAnsiTheme="minorHAnsi" w:cs="Times-Roman"/>
          <w:color w:val="000000"/>
          <w:sz w:val="24"/>
          <w:szCs w:val="24"/>
        </w:rPr>
      </w:pPr>
    </w:p>
    <w:p w:rsidR="00025331" w:rsidRDefault="00025331" w:rsidP="00036537">
      <w:pPr>
        <w:autoSpaceDE w:val="0"/>
        <w:autoSpaceDN w:val="0"/>
        <w:adjustRightInd w:val="0"/>
        <w:ind w:left="720"/>
        <w:rPr>
          <w:rFonts w:asciiTheme="minorHAnsi" w:hAnsiTheme="minorHAnsi" w:cs="Times-Roman"/>
          <w:color w:val="000000"/>
          <w:sz w:val="24"/>
          <w:szCs w:val="24"/>
        </w:rPr>
      </w:pPr>
    </w:p>
    <w:p w:rsidR="00025331" w:rsidRDefault="00025331" w:rsidP="00036537">
      <w:pPr>
        <w:autoSpaceDE w:val="0"/>
        <w:autoSpaceDN w:val="0"/>
        <w:adjustRightInd w:val="0"/>
        <w:ind w:left="720"/>
        <w:rPr>
          <w:rFonts w:asciiTheme="minorHAnsi" w:hAnsiTheme="minorHAnsi" w:cs="Times-Roman"/>
          <w:color w:val="000000"/>
          <w:sz w:val="24"/>
          <w:szCs w:val="24"/>
        </w:rPr>
      </w:pPr>
    </w:p>
    <w:p w:rsidR="00025331" w:rsidRDefault="00025331" w:rsidP="00036537">
      <w:pPr>
        <w:autoSpaceDE w:val="0"/>
        <w:autoSpaceDN w:val="0"/>
        <w:adjustRightInd w:val="0"/>
        <w:ind w:left="720"/>
        <w:rPr>
          <w:rFonts w:asciiTheme="minorHAnsi" w:hAnsiTheme="minorHAnsi" w:cs="Times-Roman"/>
          <w:color w:val="000000"/>
          <w:sz w:val="24"/>
          <w:szCs w:val="24"/>
        </w:rPr>
      </w:pPr>
    </w:p>
    <w:p w:rsidR="00025331" w:rsidRDefault="00025331" w:rsidP="00036537">
      <w:pPr>
        <w:autoSpaceDE w:val="0"/>
        <w:autoSpaceDN w:val="0"/>
        <w:adjustRightInd w:val="0"/>
        <w:ind w:left="720"/>
        <w:rPr>
          <w:rFonts w:asciiTheme="minorHAnsi" w:hAnsiTheme="minorHAnsi" w:cs="Times-Roman"/>
          <w:color w:val="000000"/>
          <w:sz w:val="24"/>
          <w:szCs w:val="24"/>
        </w:rPr>
      </w:pPr>
    </w:p>
    <w:p w:rsidR="00025331" w:rsidRDefault="00025331" w:rsidP="00036537">
      <w:pPr>
        <w:autoSpaceDE w:val="0"/>
        <w:autoSpaceDN w:val="0"/>
        <w:adjustRightInd w:val="0"/>
        <w:ind w:left="720"/>
        <w:rPr>
          <w:rFonts w:asciiTheme="minorHAnsi" w:hAnsiTheme="minorHAnsi" w:cs="Times-Roman"/>
          <w:color w:val="000000"/>
          <w:sz w:val="24"/>
          <w:szCs w:val="24"/>
        </w:rPr>
      </w:pPr>
    </w:p>
    <w:p w:rsidR="00025331" w:rsidRDefault="00025331" w:rsidP="00036537">
      <w:pPr>
        <w:autoSpaceDE w:val="0"/>
        <w:autoSpaceDN w:val="0"/>
        <w:adjustRightInd w:val="0"/>
        <w:ind w:left="720"/>
        <w:rPr>
          <w:rFonts w:asciiTheme="minorHAnsi" w:hAnsiTheme="minorHAnsi" w:cs="Times-Roman"/>
          <w:color w:val="000000"/>
          <w:sz w:val="24"/>
          <w:szCs w:val="24"/>
        </w:rPr>
      </w:pPr>
    </w:p>
    <w:p w:rsidR="00025331" w:rsidRDefault="00025331" w:rsidP="00036537">
      <w:pPr>
        <w:autoSpaceDE w:val="0"/>
        <w:autoSpaceDN w:val="0"/>
        <w:adjustRightInd w:val="0"/>
        <w:ind w:left="720"/>
        <w:rPr>
          <w:rFonts w:asciiTheme="minorHAnsi" w:hAnsiTheme="minorHAnsi" w:cs="Times-Roman"/>
          <w:color w:val="000000"/>
          <w:sz w:val="24"/>
          <w:szCs w:val="24"/>
        </w:rPr>
      </w:pPr>
    </w:p>
    <w:p w:rsidR="00025331" w:rsidRDefault="00025331" w:rsidP="00036537">
      <w:pPr>
        <w:autoSpaceDE w:val="0"/>
        <w:autoSpaceDN w:val="0"/>
        <w:adjustRightInd w:val="0"/>
        <w:ind w:left="720"/>
        <w:rPr>
          <w:rFonts w:asciiTheme="minorHAnsi" w:hAnsiTheme="minorHAnsi" w:cs="Times-Roman"/>
          <w:color w:val="000000"/>
          <w:sz w:val="24"/>
          <w:szCs w:val="24"/>
        </w:rPr>
      </w:pPr>
    </w:p>
    <w:p w:rsidR="00025331" w:rsidRDefault="00025331" w:rsidP="00036537">
      <w:pPr>
        <w:autoSpaceDE w:val="0"/>
        <w:autoSpaceDN w:val="0"/>
        <w:adjustRightInd w:val="0"/>
        <w:ind w:left="720"/>
        <w:rPr>
          <w:rFonts w:asciiTheme="minorHAnsi" w:hAnsiTheme="minorHAnsi" w:cs="Times-Roman"/>
          <w:color w:val="000000"/>
          <w:sz w:val="24"/>
          <w:szCs w:val="24"/>
        </w:rPr>
      </w:pPr>
    </w:p>
    <w:p w:rsidR="00BE6729" w:rsidRDefault="00BE6729" w:rsidP="00036537">
      <w:pPr>
        <w:autoSpaceDE w:val="0"/>
        <w:autoSpaceDN w:val="0"/>
        <w:adjustRightInd w:val="0"/>
        <w:ind w:left="720"/>
        <w:rPr>
          <w:rFonts w:asciiTheme="minorHAnsi" w:hAnsiTheme="minorHAnsi" w:cs="Times-Roman"/>
          <w:color w:val="000000"/>
          <w:sz w:val="24"/>
          <w:szCs w:val="24"/>
        </w:rPr>
      </w:pPr>
    </w:p>
    <w:p w:rsidR="00BE6729" w:rsidRDefault="00BE6729" w:rsidP="00036537">
      <w:pPr>
        <w:autoSpaceDE w:val="0"/>
        <w:autoSpaceDN w:val="0"/>
        <w:adjustRightInd w:val="0"/>
        <w:ind w:left="720"/>
        <w:rPr>
          <w:rFonts w:asciiTheme="minorHAnsi" w:hAnsiTheme="minorHAnsi" w:cs="Times-Roman"/>
          <w:color w:val="000000"/>
          <w:sz w:val="24"/>
          <w:szCs w:val="24"/>
        </w:rPr>
      </w:pPr>
    </w:p>
    <w:p w:rsidR="00BE6729" w:rsidRDefault="00BE6729" w:rsidP="00036537">
      <w:pPr>
        <w:autoSpaceDE w:val="0"/>
        <w:autoSpaceDN w:val="0"/>
        <w:adjustRightInd w:val="0"/>
        <w:ind w:left="720"/>
        <w:rPr>
          <w:rFonts w:asciiTheme="minorHAnsi" w:hAnsiTheme="minorHAnsi" w:cs="Times-Roman"/>
          <w:color w:val="000000"/>
          <w:sz w:val="24"/>
          <w:szCs w:val="24"/>
        </w:rPr>
      </w:pPr>
    </w:p>
    <w:p w:rsidR="00025331" w:rsidRDefault="00025331" w:rsidP="00AD7C88">
      <w:pPr>
        <w:autoSpaceDE w:val="0"/>
        <w:autoSpaceDN w:val="0"/>
        <w:adjustRightInd w:val="0"/>
        <w:rPr>
          <w:rFonts w:asciiTheme="minorHAnsi" w:hAnsiTheme="minorHAnsi" w:cs="Times-Roman"/>
          <w:color w:val="000000"/>
          <w:sz w:val="24"/>
          <w:szCs w:val="24"/>
        </w:rPr>
      </w:pPr>
    </w:p>
    <w:p w:rsidR="00025331" w:rsidRDefault="00025331" w:rsidP="00036537">
      <w:pPr>
        <w:autoSpaceDE w:val="0"/>
        <w:autoSpaceDN w:val="0"/>
        <w:adjustRightInd w:val="0"/>
        <w:ind w:left="720"/>
        <w:rPr>
          <w:rFonts w:asciiTheme="minorHAnsi" w:hAnsiTheme="minorHAnsi" w:cs="Times-Roman"/>
          <w:color w:val="000000"/>
          <w:sz w:val="24"/>
          <w:szCs w:val="24"/>
        </w:rPr>
      </w:pPr>
    </w:p>
    <w:p w:rsidR="00036537" w:rsidRDefault="00036537" w:rsidP="00036537">
      <w:pPr>
        <w:autoSpaceDE w:val="0"/>
        <w:autoSpaceDN w:val="0"/>
        <w:adjustRightInd w:val="0"/>
        <w:rPr>
          <w:rFonts w:asciiTheme="minorHAnsi" w:hAnsiTheme="minorHAnsi" w:cs="Times-Roman"/>
          <w:color w:val="000000"/>
          <w:sz w:val="24"/>
          <w:szCs w:val="24"/>
        </w:rPr>
      </w:pPr>
    </w:p>
    <w:p w:rsidR="000D1626" w:rsidRDefault="000D1626" w:rsidP="00036537">
      <w:pPr>
        <w:autoSpaceDE w:val="0"/>
        <w:autoSpaceDN w:val="0"/>
        <w:adjustRightInd w:val="0"/>
        <w:rPr>
          <w:rFonts w:asciiTheme="minorHAnsi" w:hAnsiTheme="minorHAnsi" w:cs="Times-Roman"/>
          <w:b/>
          <w:color w:val="000000"/>
          <w:sz w:val="28"/>
          <w:szCs w:val="28"/>
        </w:rPr>
      </w:pPr>
      <w:r>
        <w:rPr>
          <w:rFonts w:asciiTheme="minorHAnsi" w:hAnsiTheme="minorHAnsi" w:cs="Times-Roman"/>
          <w:color w:val="000000"/>
          <w:sz w:val="24"/>
          <w:szCs w:val="24"/>
        </w:rPr>
        <w:tab/>
      </w:r>
      <w:r>
        <w:rPr>
          <w:rFonts w:asciiTheme="minorHAnsi" w:hAnsiTheme="minorHAnsi" w:cs="Times-Roman"/>
          <w:b/>
          <w:color w:val="000000"/>
          <w:sz w:val="28"/>
          <w:szCs w:val="28"/>
        </w:rPr>
        <w:t>Help</w:t>
      </w:r>
    </w:p>
    <w:p w:rsidR="000D1626" w:rsidRDefault="000D1626" w:rsidP="000D1626">
      <w:pPr>
        <w:pStyle w:val="DLBodyText"/>
        <w:ind w:left="720"/>
        <w:rPr>
          <w:rFonts w:asciiTheme="minorHAnsi" w:hAnsiTheme="minorHAnsi"/>
          <w:sz w:val="24"/>
        </w:rPr>
      </w:pPr>
      <w:r w:rsidRPr="000D1626">
        <w:rPr>
          <w:rFonts w:asciiTheme="minorHAnsi" w:hAnsiTheme="minorHAnsi"/>
          <w:sz w:val="24"/>
        </w:rPr>
        <w:t>This help area will display quick instructions to the user on how to perform any relevant actions in FogWire system.</w:t>
      </w:r>
    </w:p>
    <w:p w:rsidR="00AD7C88" w:rsidRDefault="00AD7C88" w:rsidP="000D1626">
      <w:pPr>
        <w:pStyle w:val="DLBodyText"/>
        <w:ind w:left="720"/>
        <w:rPr>
          <w:rFonts w:asciiTheme="minorHAnsi" w:hAnsiTheme="minorHAnsi"/>
          <w:sz w:val="24"/>
        </w:rPr>
      </w:pPr>
    </w:p>
    <w:p w:rsidR="00AD7C88" w:rsidRDefault="00AD7C88" w:rsidP="000D1626">
      <w:pPr>
        <w:pStyle w:val="DLBodyText"/>
        <w:ind w:left="720"/>
        <w:rPr>
          <w:ins w:id="193" w:author="Sharlot, Dmitry" w:date="2009-11-30T08:33:00Z"/>
          <w:rFonts w:asciiTheme="minorHAnsi" w:hAnsiTheme="minorHAnsi"/>
          <w:sz w:val="24"/>
        </w:rPr>
      </w:pPr>
    </w:p>
    <w:p w:rsidR="00AF474A" w:rsidRDefault="00AF474A" w:rsidP="000D1626">
      <w:pPr>
        <w:pStyle w:val="DLBodyText"/>
        <w:ind w:left="720"/>
        <w:rPr>
          <w:ins w:id="194" w:author="Sharlot, Dmitry" w:date="2009-11-30T08:33:00Z"/>
          <w:rFonts w:asciiTheme="minorHAnsi" w:hAnsiTheme="minorHAnsi"/>
          <w:sz w:val="24"/>
        </w:rPr>
      </w:pPr>
    </w:p>
    <w:p w:rsidR="00AF474A" w:rsidRDefault="00AF474A" w:rsidP="000D1626">
      <w:pPr>
        <w:pStyle w:val="DLBodyText"/>
        <w:ind w:left="720"/>
        <w:rPr>
          <w:ins w:id="195" w:author="Sharlot, Dmitry" w:date="2009-11-30T08:33:00Z"/>
          <w:rFonts w:asciiTheme="minorHAnsi" w:hAnsiTheme="minorHAnsi"/>
          <w:sz w:val="24"/>
        </w:rPr>
      </w:pPr>
    </w:p>
    <w:p w:rsidR="00AF474A" w:rsidRDefault="00AF474A" w:rsidP="000D1626">
      <w:pPr>
        <w:pStyle w:val="DLBodyText"/>
        <w:ind w:left="720"/>
        <w:rPr>
          <w:ins w:id="196" w:author="Sharlot, Dmitry" w:date="2009-11-30T08:33:00Z"/>
          <w:rFonts w:asciiTheme="minorHAnsi" w:hAnsiTheme="minorHAnsi"/>
          <w:sz w:val="24"/>
        </w:rPr>
      </w:pPr>
    </w:p>
    <w:p w:rsidR="00AF474A" w:rsidRDefault="00AF474A" w:rsidP="000D1626">
      <w:pPr>
        <w:pStyle w:val="DLBodyText"/>
        <w:ind w:left="720"/>
        <w:rPr>
          <w:ins w:id="197" w:author="Sharlot, Dmitry" w:date="2009-11-30T08:33:00Z"/>
          <w:rFonts w:asciiTheme="minorHAnsi" w:hAnsiTheme="minorHAnsi"/>
          <w:sz w:val="24"/>
        </w:rPr>
      </w:pPr>
    </w:p>
    <w:p w:rsidR="006512DC" w:rsidRDefault="000D1626" w:rsidP="006512DC">
      <w:pPr>
        <w:autoSpaceDE w:val="0"/>
        <w:autoSpaceDN w:val="0"/>
        <w:adjustRightInd w:val="0"/>
        <w:ind w:left="360"/>
        <w:rPr>
          <w:ins w:id="198" w:author="Valued Acer Customer" w:date="2009-11-30T17:29:00Z"/>
          <w:rFonts w:asciiTheme="minorHAnsi" w:hAnsiTheme="minorHAnsi" w:cs="Times-Roman"/>
          <w:b/>
          <w:color w:val="000000"/>
          <w:sz w:val="28"/>
          <w:szCs w:val="28"/>
        </w:rPr>
      </w:pPr>
      <w:r>
        <w:rPr>
          <w:rFonts w:asciiTheme="minorHAnsi" w:hAnsiTheme="minorHAnsi" w:cs="Times-Roman"/>
          <w:color w:val="000000"/>
          <w:sz w:val="28"/>
          <w:szCs w:val="28"/>
        </w:rPr>
        <w:tab/>
      </w:r>
      <w:ins w:id="199" w:author="Valued Acer Customer" w:date="2009-11-30T17:29:00Z">
        <w:r w:rsidR="006512DC">
          <w:rPr>
            <w:rFonts w:asciiTheme="minorHAnsi" w:hAnsiTheme="minorHAnsi" w:cs="Times-Roman"/>
            <w:b/>
            <w:color w:val="000000"/>
            <w:sz w:val="28"/>
            <w:szCs w:val="28"/>
          </w:rPr>
          <w:t>ALL SCREENSHOTS NEED TO BE UPDATED!!!!!</w:t>
        </w:r>
      </w:ins>
    </w:p>
    <w:p w:rsidR="000D1626" w:rsidRDefault="0069125A" w:rsidP="00036537">
      <w:pPr>
        <w:autoSpaceDE w:val="0"/>
        <w:autoSpaceDN w:val="0"/>
        <w:adjustRightInd w:val="0"/>
        <w:rPr>
          <w:rFonts w:asciiTheme="minorHAnsi" w:hAnsiTheme="minorHAnsi" w:cs="Times-Roman"/>
          <w:color w:val="000000"/>
          <w:sz w:val="28"/>
          <w:szCs w:val="28"/>
        </w:rPr>
      </w:pPr>
      <w:r w:rsidRPr="0069125A">
        <w:rPr>
          <w:rFonts w:asciiTheme="minorHAnsi" w:hAnsiTheme="minorHAnsi" w:cs="Times-Roman"/>
          <w:noProof/>
          <w:color w:val="000000"/>
          <w:sz w:val="28"/>
          <w:szCs w:val="28"/>
        </w:rPr>
        <w:drawing>
          <wp:inline distT="0" distB="0" distL="0" distR="0">
            <wp:extent cx="5943600" cy="396240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943600" cy="3962400"/>
                    </a:xfrm>
                    <a:prstGeom prst="rect">
                      <a:avLst/>
                    </a:prstGeom>
                    <a:noFill/>
                    <a:ln w="9525">
                      <a:noFill/>
                      <a:miter lim="800000"/>
                      <a:headEnd/>
                      <a:tailEnd/>
                    </a:ln>
                  </pic:spPr>
                </pic:pic>
              </a:graphicData>
            </a:graphic>
          </wp:inline>
        </w:drawing>
      </w:r>
    </w:p>
    <w:p w:rsidR="0069125A" w:rsidRDefault="0069125A" w:rsidP="00036537">
      <w:pPr>
        <w:autoSpaceDE w:val="0"/>
        <w:autoSpaceDN w:val="0"/>
        <w:adjustRightInd w:val="0"/>
        <w:rPr>
          <w:rFonts w:asciiTheme="minorHAnsi" w:hAnsiTheme="minorHAnsi" w:cs="Times-Roman"/>
          <w:color w:val="000000"/>
          <w:sz w:val="28"/>
          <w:szCs w:val="28"/>
        </w:rPr>
      </w:pPr>
    </w:p>
    <w:p w:rsidR="0069125A" w:rsidRDefault="0069125A" w:rsidP="00036537">
      <w:pPr>
        <w:autoSpaceDE w:val="0"/>
        <w:autoSpaceDN w:val="0"/>
        <w:adjustRightInd w:val="0"/>
        <w:rPr>
          <w:rFonts w:asciiTheme="minorHAnsi" w:hAnsiTheme="minorHAnsi" w:cs="Times-Roman"/>
          <w:color w:val="000000"/>
          <w:sz w:val="28"/>
          <w:szCs w:val="28"/>
        </w:rPr>
      </w:pPr>
    </w:p>
    <w:p w:rsidR="0069125A" w:rsidRDefault="0069125A" w:rsidP="00036537">
      <w:pPr>
        <w:autoSpaceDE w:val="0"/>
        <w:autoSpaceDN w:val="0"/>
        <w:adjustRightInd w:val="0"/>
        <w:rPr>
          <w:rFonts w:asciiTheme="minorHAnsi" w:hAnsiTheme="minorHAnsi" w:cs="Times-Roman"/>
          <w:color w:val="000000"/>
          <w:sz w:val="28"/>
          <w:szCs w:val="28"/>
        </w:rPr>
      </w:pPr>
    </w:p>
    <w:p w:rsidR="0069125A" w:rsidRDefault="0069125A" w:rsidP="00036537">
      <w:pPr>
        <w:autoSpaceDE w:val="0"/>
        <w:autoSpaceDN w:val="0"/>
        <w:adjustRightInd w:val="0"/>
        <w:rPr>
          <w:rFonts w:asciiTheme="minorHAnsi" w:hAnsiTheme="minorHAnsi" w:cs="Times-Roman"/>
          <w:color w:val="000000"/>
          <w:sz w:val="28"/>
          <w:szCs w:val="28"/>
        </w:rPr>
      </w:pPr>
    </w:p>
    <w:p w:rsidR="0069125A" w:rsidRDefault="0069125A" w:rsidP="00036537">
      <w:pPr>
        <w:autoSpaceDE w:val="0"/>
        <w:autoSpaceDN w:val="0"/>
        <w:adjustRightInd w:val="0"/>
        <w:rPr>
          <w:ins w:id="200" w:author="Sharlot, Dmitry" w:date="2009-11-30T08:33:00Z"/>
          <w:rFonts w:asciiTheme="minorHAnsi" w:hAnsiTheme="minorHAnsi" w:cs="Times-Roman"/>
          <w:color w:val="000000"/>
          <w:sz w:val="28"/>
          <w:szCs w:val="28"/>
        </w:rPr>
      </w:pPr>
    </w:p>
    <w:p w:rsidR="00AF474A" w:rsidRDefault="00AF474A" w:rsidP="00036537">
      <w:pPr>
        <w:autoSpaceDE w:val="0"/>
        <w:autoSpaceDN w:val="0"/>
        <w:adjustRightInd w:val="0"/>
        <w:rPr>
          <w:ins w:id="201" w:author="Sharlot, Dmitry" w:date="2009-11-30T08:33:00Z"/>
          <w:rFonts w:asciiTheme="minorHAnsi" w:hAnsiTheme="minorHAnsi" w:cs="Times-Roman"/>
          <w:color w:val="000000"/>
          <w:sz w:val="28"/>
          <w:szCs w:val="28"/>
        </w:rPr>
      </w:pPr>
    </w:p>
    <w:p w:rsidR="00AF474A" w:rsidRDefault="00AF474A" w:rsidP="00036537">
      <w:pPr>
        <w:autoSpaceDE w:val="0"/>
        <w:autoSpaceDN w:val="0"/>
        <w:adjustRightInd w:val="0"/>
        <w:rPr>
          <w:ins w:id="202" w:author="Sharlot, Dmitry" w:date="2009-11-30T08:33:00Z"/>
          <w:rFonts w:asciiTheme="minorHAnsi" w:hAnsiTheme="minorHAnsi" w:cs="Times-Roman"/>
          <w:color w:val="000000"/>
          <w:sz w:val="28"/>
          <w:szCs w:val="28"/>
        </w:rPr>
      </w:pPr>
    </w:p>
    <w:p w:rsidR="00AF474A" w:rsidRDefault="00AF474A" w:rsidP="00036537">
      <w:pPr>
        <w:autoSpaceDE w:val="0"/>
        <w:autoSpaceDN w:val="0"/>
        <w:adjustRightInd w:val="0"/>
        <w:rPr>
          <w:rFonts w:asciiTheme="minorHAnsi" w:hAnsiTheme="minorHAnsi" w:cs="Times-Roman"/>
          <w:color w:val="000000"/>
          <w:sz w:val="28"/>
          <w:szCs w:val="28"/>
        </w:rPr>
      </w:pPr>
    </w:p>
    <w:p w:rsidR="0069125A" w:rsidRDefault="0069125A" w:rsidP="00036537">
      <w:pPr>
        <w:autoSpaceDE w:val="0"/>
        <w:autoSpaceDN w:val="0"/>
        <w:adjustRightInd w:val="0"/>
        <w:rPr>
          <w:rFonts w:asciiTheme="minorHAnsi" w:hAnsiTheme="minorHAnsi" w:cs="Times-Roman"/>
          <w:color w:val="000000"/>
          <w:sz w:val="28"/>
          <w:szCs w:val="28"/>
        </w:rPr>
      </w:pPr>
    </w:p>
    <w:p w:rsidR="0069125A" w:rsidRDefault="0069125A" w:rsidP="00036537">
      <w:pPr>
        <w:autoSpaceDE w:val="0"/>
        <w:autoSpaceDN w:val="0"/>
        <w:adjustRightInd w:val="0"/>
        <w:rPr>
          <w:rFonts w:asciiTheme="minorHAnsi" w:hAnsiTheme="minorHAnsi" w:cs="Times-Roman"/>
          <w:color w:val="000000"/>
          <w:sz w:val="28"/>
          <w:szCs w:val="28"/>
        </w:rPr>
      </w:pPr>
    </w:p>
    <w:p w:rsidR="0069125A" w:rsidRDefault="0069125A" w:rsidP="00036537">
      <w:pPr>
        <w:autoSpaceDE w:val="0"/>
        <w:autoSpaceDN w:val="0"/>
        <w:adjustRightInd w:val="0"/>
        <w:rPr>
          <w:rFonts w:asciiTheme="minorHAnsi" w:hAnsiTheme="minorHAnsi" w:cs="Times-Roman"/>
          <w:color w:val="000000"/>
          <w:sz w:val="28"/>
          <w:szCs w:val="28"/>
        </w:rPr>
      </w:pPr>
    </w:p>
    <w:p w:rsidR="0069125A" w:rsidRDefault="0069125A" w:rsidP="00036537">
      <w:pPr>
        <w:autoSpaceDE w:val="0"/>
        <w:autoSpaceDN w:val="0"/>
        <w:adjustRightInd w:val="0"/>
        <w:rPr>
          <w:rFonts w:asciiTheme="minorHAnsi" w:hAnsiTheme="minorHAnsi" w:cs="Times-Roman"/>
          <w:color w:val="000000"/>
          <w:sz w:val="28"/>
          <w:szCs w:val="28"/>
        </w:rPr>
      </w:pPr>
    </w:p>
    <w:p w:rsidR="0069125A" w:rsidRDefault="0069125A" w:rsidP="00036537">
      <w:pPr>
        <w:autoSpaceDE w:val="0"/>
        <w:autoSpaceDN w:val="0"/>
        <w:adjustRightInd w:val="0"/>
        <w:rPr>
          <w:rFonts w:asciiTheme="minorHAnsi" w:hAnsiTheme="minorHAnsi" w:cs="Times-Roman"/>
          <w:color w:val="000000"/>
          <w:sz w:val="28"/>
          <w:szCs w:val="28"/>
        </w:rPr>
      </w:pPr>
    </w:p>
    <w:p w:rsidR="00E51B46" w:rsidRDefault="00E51B46" w:rsidP="00036537">
      <w:pPr>
        <w:autoSpaceDE w:val="0"/>
        <w:autoSpaceDN w:val="0"/>
        <w:adjustRightInd w:val="0"/>
        <w:rPr>
          <w:rFonts w:asciiTheme="minorHAnsi" w:hAnsiTheme="minorHAnsi" w:cs="Times-Roman"/>
          <w:color w:val="000000"/>
          <w:sz w:val="28"/>
          <w:szCs w:val="28"/>
        </w:rPr>
      </w:pPr>
    </w:p>
    <w:p w:rsidR="0069125A" w:rsidRDefault="0069125A" w:rsidP="00036537">
      <w:pPr>
        <w:autoSpaceDE w:val="0"/>
        <w:autoSpaceDN w:val="0"/>
        <w:adjustRightInd w:val="0"/>
        <w:rPr>
          <w:rFonts w:asciiTheme="minorHAnsi" w:hAnsiTheme="minorHAnsi" w:cs="Times-Roman"/>
          <w:color w:val="000000"/>
          <w:sz w:val="28"/>
          <w:szCs w:val="28"/>
        </w:rPr>
      </w:pPr>
    </w:p>
    <w:p w:rsidR="0069125A" w:rsidRDefault="0069125A" w:rsidP="0069125A">
      <w:pPr>
        <w:autoSpaceDE w:val="0"/>
        <w:autoSpaceDN w:val="0"/>
        <w:adjustRightInd w:val="0"/>
        <w:ind w:firstLine="720"/>
        <w:rPr>
          <w:rFonts w:asciiTheme="minorHAnsi" w:hAnsiTheme="minorHAnsi" w:cs="Times-Roman"/>
          <w:b/>
          <w:color w:val="000000"/>
          <w:sz w:val="28"/>
          <w:szCs w:val="28"/>
        </w:rPr>
      </w:pPr>
      <w:r w:rsidRPr="0069125A">
        <w:rPr>
          <w:rFonts w:asciiTheme="minorHAnsi" w:hAnsiTheme="minorHAnsi" w:cs="Times-Roman"/>
          <w:b/>
          <w:color w:val="000000"/>
          <w:sz w:val="28"/>
          <w:szCs w:val="28"/>
        </w:rPr>
        <w:t>5.0</w:t>
      </w:r>
      <w:r>
        <w:rPr>
          <w:rFonts w:asciiTheme="minorHAnsi" w:hAnsiTheme="minorHAnsi" w:cs="Times-Roman"/>
          <w:b/>
          <w:color w:val="000000"/>
          <w:sz w:val="28"/>
          <w:szCs w:val="28"/>
        </w:rPr>
        <w:t xml:space="preserve"> Restrictions, Limitations, Constraints</w:t>
      </w:r>
    </w:p>
    <w:p w:rsidR="0069125A" w:rsidRDefault="0069125A" w:rsidP="0069125A">
      <w:pPr>
        <w:autoSpaceDE w:val="0"/>
        <w:autoSpaceDN w:val="0"/>
        <w:adjustRightInd w:val="0"/>
        <w:ind w:firstLine="720"/>
        <w:rPr>
          <w:rFonts w:asciiTheme="minorHAnsi" w:hAnsiTheme="minorHAnsi" w:cs="Times-Roman"/>
          <w:b/>
          <w:color w:val="000000"/>
          <w:sz w:val="28"/>
          <w:szCs w:val="28"/>
        </w:rPr>
      </w:pPr>
    </w:p>
    <w:p w:rsidR="0069125A" w:rsidRDefault="0069125A" w:rsidP="0069125A">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The following items include the limitations and constraints that are part of the specification:</w:t>
      </w:r>
    </w:p>
    <w:p w:rsidR="0069125A" w:rsidRDefault="0069125A" w:rsidP="0069125A">
      <w:pPr>
        <w:autoSpaceDE w:val="0"/>
        <w:autoSpaceDN w:val="0"/>
        <w:adjustRightInd w:val="0"/>
        <w:ind w:left="720"/>
        <w:rPr>
          <w:rFonts w:asciiTheme="minorHAnsi" w:hAnsiTheme="minorHAnsi" w:cs="Times-Roman"/>
          <w:color w:val="000000"/>
          <w:sz w:val="24"/>
          <w:szCs w:val="24"/>
        </w:rPr>
      </w:pPr>
    </w:p>
    <w:p w:rsidR="0069125A" w:rsidRDefault="0069125A" w:rsidP="0069125A">
      <w:pPr>
        <w:pStyle w:val="ListParagraph"/>
        <w:numPr>
          <w:ilvl w:val="0"/>
          <w:numId w:val="24"/>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The application will not function properly unless the user is connected to the internet</w:t>
      </w:r>
    </w:p>
    <w:p w:rsidR="0069125A" w:rsidRDefault="0069125A" w:rsidP="0069125A">
      <w:pPr>
        <w:pStyle w:val="ListParagraph"/>
        <w:numPr>
          <w:ilvl w:val="0"/>
          <w:numId w:val="24"/>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The application must have a connection to the database in order for the system to verify and/or store the users’ information.</w:t>
      </w:r>
    </w:p>
    <w:p w:rsidR="0069125A" w:rsidRDefault="0069125A" w:rsidP="0069125A">
      <w:pPr>
        <w:pStyle w:val="ListParagraph"/>
        <w:numPr>
          <w:ilvl w:val="0"/>
          <w:numId w:val="24"/>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 xml:space="preserve">Only FogWire users will be able to </w:t>
      </w:r>
      <w:del w:id="203" w:author="Valued Acer Customer" w:date="2009-11-30T17:30:00Z">
        <w:r w:rsidDel="003F00D3">
          <w:rPr>
            <w:rFonts w:asciiTheme="minorHAnsi" w:hAnsiTheme="minorHAnsi" w:cs="Times-Roman"/>
            <w:color w:val="000000"/>
            <w:sz w:val="24"/>
            <w:szCs w:val="24"/>
          </w:rPr>
          <w:delText xml:space="preserve">decrypt </w:delText>
        </w:r>
      </w:del>
      <w:ins w:id="204" w:author="Valued Acer Customer" w:date="2009-11-30T17:30:00Z">
        <w:r w:rsidR="003F00D3">
          <w:rPr>
            <w:rFonts w:asciiTheme="minorHAnsi" w:hAnsiTheme="minorHAnsi" w:cs="Times-Roman"/>
            <w:color w:val="000000"/>
            <w:sz w:val="24"/>
            <w:szCs w:val="24"/>
          </w:rPr>
          <w:t>Unlock</w:t>
        </w:r>
        <w:r w:rsidR="003F00D3">
          <w:rPr>
            <w:rFonts w:asciiTheme="minorHAnsi" w:hAnsiTheme="minorHAnsi" w:cs="Times-Roman"/>
            <w:color w:val="000000"/>
            <w:sz w:val="24"/>
            <w:szCs w:val="24"/>
          </w:rPr>
          <w:t xml:space="preserve"> </w:t>
        </w:r>
      </w:ins>
      <w:r>
        <w:rPr>
          <w:rFonts w:asciiTheme="minorHAnsi" w:hAnsiTheme="minorHAnsi" w:cs="Times-Roman"/>
          <w:color w:val="000000"/>
          <w:sz w:val="24"/>
          <w:szCs w:val="24"/>
        </w:rPr>
        <w:t>data which has been sent from other FogWire users</w:t>
      </w:r>
    </w:p>
    <w:p w:rsidR="0069125A" w:rsidRDefault="0069125A" w:rsidP="0069125A">
      <w:pPr>
        <w:pStyle w:val="ListParagraph"/>
        <w:numPr>
          <w:ilvl w:val="0"/>
          <w:numId w:val="24"/>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 xml:space="preserve">FogWire e-mails will be sent using the </w:t>
      </w:r>
      <w:hyperlink r:id="rId18" w:history="1">
        <w:r w:rsidRPr="00F0216F">
          <w:rPr>
            <w:rStyle w:val="Hyperlink"/>
            <w:rFonts w:asciiTheme="minorHAnsi" w:hAnsiTheme="minorHAnsi" w:cs="Times-Roman"/>
            <w:sz w:val="24"/>
            <w:szCs w:val="24"/>
          </w:rPr>
          <w:t>FogWire@gmail.com</w:t>
        </w:r>
      </w:hyperlink>
      <w:r>
        <w:rPr>
          <w:rFonts w:asciiTheme="minorHAnsi" w:hAnsiTheme="minorHAnsi" w:cs="Times-Roman"/>
          <w:color w:val="000000"/>
          <w:sz w:val="24"/>
          <w:szCs w:val="24"/>
        </w:rPr>
        <w:t xml:space="preserve"> domain </w:t>
      </w:r>
      <w:del w:id="205" w:author="Sharlot, Dmitry" w:date="2009-11-30T08:34:00Z">
        <w:r w:rsidDel="00AF474A">
          <w:rPr>
            <w:rFonts w:asciiTheme="minorHAnsi" w:hAnsiTheme="minorHAnsi" w:cs="Times-Roman"/>
            <w:color w:val="000000"/>
            <w:sz w:val="24"/>
            <w:szCs w:val="24"/>
          </w:rPr>
          <w:delText xml:space="preserve">and will not contain the e-mail address of the user. </w:delText>
        </w:r>
      </w:del>
    </w:p>
    <w:p w:rsidR="00E51B46" w:rsidRDefault="00E51B46" w:rsidP="0069125A">
      <w:pPr>
        <w:pStyle w:val="ListParagraph"/>
        <w:numPr>
          <w:ilvl w:val="0"/>
          <w:numId w:val="24"/>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The subject line of e-mails sent using FogWire will default to “You have a</w:t>
      </w:r>
      <w:r w:rsidR="007F5D56">
        <w:rPr>
          <w:rFonts w:asciiTheme="minorHAnsi" w:hAnsiTheme="minorHAnsi" w:cs="Times-Roman"/>
          <w:color w:val="000000"/>
          <w:sz w:val="24"/>
          <w:szCs w:val="24"/>
        </w:rPr>
        <w:t xml:space="preserve"> new</w:t>
      </w:r>
      <w:r>
        <w:rPr>
          <w:rFonts w:asciiTheme="minorHAnsi" w:hAnsiTheme="minorHAnsi" w:cs="Times-Roman"/>
          <w:color w:val="000000"/>
          <w:sz w:val="24"/>
          <w:szCs w:val="24"/>
        </w:rPr>
        <w:t xml:space="preserve"> message from FogWire!”</w:t>
      </w:r>
    </w:p>
    <w:p w:rsidR="00E51B46" w:rsidRDefault="007F5D56" w:rsidP="0069125A">
      <w:pPr>
        <w:pStyle w:val="ListParagraph"/>
        <w:numPr>
          <w:ilvl w:val="0"/>
          <w:numId w:val="24"/>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 xml:space="preserve">The user must have the Java Virtual Machine (JVM </w:t>
      </w:r>
      <w:r w:rsidR="00E51B46">
        <w:rPr>
          <w:rFonts w:asciiTheme="minorHAnsi" w:hAnsiTheme="minorHAnsi" w:cs="Times-Roman"/>
          <w:color w:val="000000"/>
          <w:sz w:val="24"/>
          <w:szCs w:val="24"/>
        </w:rPr>
        <w:t>version 6.0) installed on his/her computer in order to run FogWire.</w:t>
      </w:r>
    </w:p>
    <w:p w:rsidR="0069125A" w:rsidRDefault="0069125A" w:rsidP="0069125A">
      <w:pPr>
        <w:autoSpaceDE w:val="0"/>
        <w:autoSpaceDN w:val="0"/>
        <w:adjustRightInd w:val="0"/>
        <w:rPr>
          <w:rFonts w:asciiTheme="minorHAnsi" w:hAnsiTheme="minorHAnsi" w:cs="Times-Roman"/>
          <w:color w:val="000000"/>
          <w:sz w:val="24"/>
          <w:szCs w:val="24"/>
        </w:rPr>
      </w:pPr>
    </w:p>
    <w:p w:rsidR="0069125A" w:rsidRDefault="0069125A" w:rsidP="0069125A">
      <w:pPr>
        <w:autoSpaceDE w:val="0"/>
        <w:autoSpaceDN w:val="0"/>
        <w:adjustRightInd w:val="0"/>
        <w:ind w:left="720"/>
        <w:rPr>
          <w:rFonts w:asciiTheme="minorHAnsi" w:hAnsiTheme="minorHAnsi" w:cs="Times-Roman"/>
          <w:b/>
          <w:color w:val="000000"/>
          <w:sz w:val="28"/>
          <w:szCs w:val="28"/>
        </w:rPr>
      </w:pPr>
      <w:r w:rsidRPr="0069125A">
        <w:rPr>
          <w:rFonts w:asciiTheme="minorHAnsi" w:hAnsiTheme="minorHAnsi" w:cs="Times-Roman"/>
          <w:b/>
          <w:color w:val="000000"/>
          <w:sz w:val="28"/>
          <w:szCs w:val="28"/>
        </w:rPr>
        <w:t xml:space="preserve">6.0 </w:t>
      </w:r>
      <w:r>
        <w:rPr>
          <w:rFonts w:asciiTheme="minorHAnsi" w:hAnsiTheme="minorHAnsi" w:cs="Times-Roman"/>
          <w:b/>
          <w:color w:val="000000"/>
          <w:sz w:val="28"/>
          <w:szCs w:val="28"/>
        </w:rPr>
        <w:t>Validation Criteria</w:t>
      </w:r>
    </w:p>
    <w:p w:rsidR="0069125A" w:rsidRDefault="0069125A" w:rsidP="0069125A">
      <w:pPr>
        <w:autoSpaceDE w:val="0"/>
        <w:autoSpaceDN w:val="0"/>
        <w:adjustRightInd w:val="0"/>
        <w:ind w:left="720"/>
        <w:rPr>
          <w:rFonts w:asciiTheme="minorHAnsi" w:hAnsiTheme="minorHAnsi" w:cs="Times-Roman"/>
          <w:b/>
          <w:color w:val="000000"/>
          <w:sz w:val="28"/>
          <w:szCs w:val="28"/>
        </w:rPr>
      </w:pPr>
    </w:p>
    <w:p w:rsidR="0069125A" w:rsidRDefault="0069125A" w:rsidP="0069125A">
      <w:pPr>
        <w:autoSpaceDE w:val="0"/>
        <w:autoSpaceDN w:val="0"/>
        <w:adjustRightInd w:val="0"/>
        <w:ind w:left="720"/>
        <w:rPr>
          <w:rFonts w:asciiTheme="minorHAnsi" w:hAnsiTheme="minorHAnsi" w:cs="Times-Roman"/>
          <w:b/>
          <w:color w:val="000000"/>
          <w:sz w:val="28"/>
          <w:szCs w:val="28"/>
        </w:rPr>
      </w:pPr>
      <w:r>
        <w:rPr>
          <w:rFonts w:asciiTheme="minorHAnsi" w:hAnsiTheme="minorHAnsi" w:cs="Times-Roman"/>
          <w:b/>
          <w:color w:val="000000"/>
          <w:sz w:val="28"/>
          <w:szCs w:val="28"/>
        </w:rPr>
        <w:t>6.1 Description for software behavior</w:t>
      </w:r>
    </w:p>
    <w:p w:rsidR="0069125A" w:rsidRDefault="0069125A" w:rsidP="0069125A">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We will be using the following software testing methodologies in order to verify that the functionality meets the requirements and uncover any errors or flaws which exist.</w:t>
      </w:r>
    </w:p>
    <w:p w:rsidR="0069125A" w:rsidRDefault="0069125A" w:rsidP="0069125A">
      <w:pPr>
        <w:autoSpaceDE w:val="0"/>
        <w:autoSpaceDN w:val="0"/>
        <w:adjustRightInd w:val="0"/>
        <w:ind w:left="720"/>
        <w:rPr>
          <w:rFonts w:asciiTheme="minorHAnsi" w:hAnsiTheme="minorHAnsi" w:cs="Times-Roman"/>
          <w:color w:val="000000"/>
          <w:sz w:val="24"/>
          <w:szCs w:val="24"/>
        </w:rPr>
      </w:pPr>
    </w:p>
    <w:p w:rsidR="0069125A" w:rsidRDefault="0069125A" w:rsidP="0069125A">
      <w:pPr>
        <w:pStyle w:val="ListParagraph"/>
        <w:numPr>
          <w:ilvl w:val="0"/>
          <w:numId w:val="25"/>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Functional Testing</w:t>
      </w:r>
    </w:p>
    <w:p w:rsidR="0069125A" w:rsidRDefault="0069125A" w:rsidP="0069125A">
      <w:pPr>
        <w:pStyle w:val="ListParagraph"/>
        <w:numPr>
          <w:ilvl w:val="0"/>
          <w:numId w:val="25"/>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Regression Testing</w:t>
      </w:r>
    </w:p>
    <w:p w:rsidR="0069125A" w:rsidRDefault="0069125A" w:rsidP="0069125A">
      <w:pPr>
        <w:autoSpaceDE w:val="0"/>
        <w:autoSpaceDN w:val="0"/>
        <w:adjustRightInd w:val="0"/>
        <w:rPr>
          <w:rFonts w:asciiTheme="minorHAnsi" w:hAnsiTheme="minorHAnsi" w:cs="Times-Roman"/>
          <w:color w:val="000000"/>
          <w:sz w:val="24"/>
          <w:szCs w:val="24"/>
        </w:rPr>
      </w:pPr>
    </w:p>
    <w:p w:rsidR="0069125A" w:rsidRDefault="0069125A" w:rsidP="0069125A">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 xml:space="preserve">Functional testing is used to verify that the requirements have been met. Functional testing is constructed using realistic test scenarios which have been prepared after careful business analysis. </w:t>
      </w:r>
      <w:r w:rsidR="00081CE9">
        <w:rPr>
          <w:rFonts w:asciiTheme="minorHAnsi" w:hAnsiTheme="minorHAnsi" w:cs="Times-Roman"/>
          <w:color w:val="000000"/>
          <w:sz w:val="24"/>
          <w:szCs w:val="24"/>
        </w:rPr>
        <w:t xml:space="preserve">Each test case will be created from the original user requirements and be executed on the software system. A test case will be considered failed if the requirement has not been met or if the system does not perform according to the test scenario. </w:t>
      </w:r>
    </w:p>
    <w:p w:rsidR="00081CE9" w:rsidRDefault="00081CE9" w:rsidP="0069125A">
      <w:pPr>
        <w:autoSpaceDE w:val="0"/>
        <w:autoSpaceDN w:val="0"/>
        <w:adjustRightInd w:val="0"/>
        <w:ind w:left="720"/>
        <w:rPr>
          <w:rFonts w:asciiTheme="minorHAnsi" w:hAnsiTheme="minorHAnsi" w:cs="Times-Roman"/>
          <w:color w:val="000000"/>
          <w:sz w:val="24"/>
          <w:szCs w:val="24"/>
        </w:rPr>
      </w:pPr>
    </w:p>
    <w:p w:rsidR="00081CE9" w:rsidRPr="0069125A" w:rsidRDefault="00081CE9" w:rsidP="0069125A">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 xml:space="preserve">Regression Testing will be used to uncover any remaining errors after functional testing is complete. Regression testing follows a set of user actions or test scenarios which may be likely to occur. If an error is uncovered, the business analyst will decide whether it is a realistic test scenario which is likely to occur following a realistic set of user actions. If the scenario is likely, the error will be fixed. If it is unlikely, the error will be added to the list of known issues or will be scheduled into a subsequent version. </w:t>
      </w:r>
    </w:p>
    <w:p w:rsidR="0069125A" w:rsidRPr="0069125A" w:rsidRDefault="0069125A" w:rsidP="0069125A">
      <w:pPr>
        <w:autoSpaceDE w:val="0"/>
        <w:autoSpaceDN w:val="0"/>
        <w:adjustRightInd w:val="0"/>
        <w:ind w:left="720"/>
        <w:rPr>
          <w:rFonts w:asciiTheme="minorHAnsi" w:hAnsiTheme="minorHAnsi" w:cs="Times-Roman"/>
          <w:b/>
          <w:color w:val="000000"/>
          <w:sz w:val="28"/>
          <w:szCs w:val="28"/>
        </w:rPr>
      </w:pPr>
    </w:p>
    <w:sectPr w:rsidR="0069125A" w:rsidRPr="0069125A" w:rsidSect="008F4703">
      <w:headerReference w:type="default" r:id="rId19"/>
      <w:footerReference w:type="even" r:id="rId20"/>
      <w:footerReference w:type="default" r:id="rId21"/>
      <w:headerReference w:type="first" r:id="rId22"/>
      <w:footerReference w:type="first" r:id="rId23"/>
      <w:type w:val="continuous"/>
      <w:pgSz w:w="12240" w:h="15840" w:code="1"/>
      <w:pgMar w:top="1440" w:right="1440" w:bottom="1440" w:left="1440" w:header="0" w:footer="29" w:gutter="0"/>
      <w:cols w:sep="1"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68">
      <wne:acd wne:acdName="acd0"/>
    </wne:keymap>
    <wne:keymap wne:kcmPrimary="0269">
      <wne:acd wne:acdName="acd1"/>
    </wne:keymap>
  </wne:keymaps>
  <wne:toolbars>
    <wne:acdManifest>
      <wne:acdEntry wne:acdName="acd0"/>
      <wne:acdEntry wne:acdName="acd1"/>
    </wne:acdManifest>
  </wne:toolbars>
  <wne:acds>
    <wne:acd wne:argValue="AgByAGUAZABkAG8AdAAgAEkAbQBhAGcAZQBCAG8AcgBkAGUAcgA=" wne:acdName="acd0" wne:fciIndexBasedOn="0065"/>
    <wne:acd wne:argValue="AgByAGUAZABkAG8AdAAgAEkAbgBkAGUAbgB0AA==" wne:acdName="acd1"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70AE" w:rsidRDefault="004170AE">
      <w:r>
        <w:separator/>
      </w:r>
    </w:p>
  </w:endnote>
  <w:endnote w:type="continuationSeparator" w:id="0">
    <w:p w:rsidR="004170AE" w:rsidRDefault="004170A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Lucida Handwriting">
    <w:panose1 w:val="03010101010101010101"/>
    <w:charset w:val="00"/>
    <w:family w:val="script"/>
    <w:pitch w:val="variable"/>
    <w:sig w:usb0="00000003" w:usb1="00000000" w:usb2="00000000" w:usb3="00000000" w:csb0="00000001" w:csb1="00000000"/>
  </w:font>
  <w:font w:name="GoudyHanD">
    <w:panose1 w:val="00000000000000000000"/>
    <w:charset w:val="00"/>
    <w:family w:val="auto"/>
    <w:notTrueType/>
    <w:pitch w:val="default"/>
    <w:sig w:usb0="00000003" w:usb1="00000000" w:usb2="00000000" w:usb3="00000000" w:csb0="00000001" w:csb1="00000000"/>
  </w:font>
  <w:font w:name="CenturyCdITCTT-Light">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4C2" w:rsidRDefault="004A0AB1" w:rsidP="00AE2954">
    <w:pPr>
      <w:pStyle w:val="Footer"/>
      <w:framePr w:wrap="around" w:vAnchor="text" w:hAnchor="margin" w:xAlign="right" w:y="1"/>
      <w:rPr>
        <w:rStyle w:val="PageNumber"/>
      </w:rPr>
    </w:pPr>
    <w:r>
      <w:rPr>
        <w:rStyle w:val="PageNumber"/>
      </w:rPr>
      <w:fldChar w:fldCharType="begin"/>
    </w:r>
    <w:r w:rsidR="007634C2">
      <w:rPr>
        <w:rStyle w:val="PageNumber"/>
      </w:rPr>
      <w:instrText xml:space="preserve">PAGE  </w:instrText>
    </w:r>
    <w:r>
      <w:rPr>
        <w:rStyle w:val="PageNumber"/>
      </w:rPr>
      <w:fldChar w:fldCharType="end"/>
    </w:r>
  </w:p>
  <w:p w:rsidR="007634C2" w:rsidRDefault="007634C2" w:rsidP="00D90A5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4C2" w:rsidRDefault="007634C2" w:rsidP="0073316A">
    <w:pPr>
      <w:pStyle w:val="DLPageNumber"/>
      <w:framePr w:w="1051" w:h="374" w:hRule="exact" w:wrap="around" w:vAnchor="page" w:hAnchor="page" w:x="10254" w:y="15366"/>
    </w:pPr>
    <w:r>
      <w:t xml:space="preserve">Page </w:t>
    </w:r>
    <w:fldSimple w:instr=" PAGE ">
      <w:r w:rsidR="001A374B">
        <w:rPr>
          <w:noProof/>
        </w:rPr>
        <w:t>1</w:t>
      </w:r>
    </w:fldSimple>
    <w:r>
      <w:t xml:space="preserve"> of </w:t>
    </w:r>
    <w:fldSimple w:instr=" NUMPAGES ">
      <w:r w:rsidR="001A374B">
        <w:rPr>
          <w:noProof/>
        </w:rPr>
        <w:t>20</w:t>
      </w:r>
    </w:fldSimple>
  </w:p>
  <w:p w:rsidR="007634C2" w:rsidRDefault="007634C2" w:rsidP="0073316A">
    <w:pPr>
      <w:pStyle w:val="Footer"/>
      <w:framePr w:w="1051" w:h="374" w:hRule="exact" w:wrap="around" w:vAnchor="page" w:hAnchor="page" w:x="10254" w:y="15366"/>
      <w:rPr>
        <w:rStyle w:val="PageNumber"/>
      </w:rPr>
    </w:pPr>
  </w:p>
  <w:p w:rsidR="007634C2" w:rsidRDefault="004A0AB1" w:rsidP="002129B9">
    <w:pPr>
      <w:pStyle w:val="DLFooter"/>
      <w:ind w:right="360"/>
    </w:pPr>
    <w:r>
      <w:rPr>
        <w:noProof/>
      </w:rPr>
      <w:pict>
        <v:line id="_x0000_s2109" style="position:absolute;z-index:251658240;mso-position-horizontal:center;mso-position-vertical-relative:page" from="0,763.2pt" to="948.95pt,763.2pt" o:userdrawn="t" strokecolor="#c8c5ac">
          <w10:wrap anchory="page"/>
        </v:line>
      </w:pict>
    </w:r>
    <w:r w:rsidR="007634C2">
      <w:t>5Ds Inc Copyright © 2009</w:t>
    </w:r>
    <w:r w:rsidR="007634C2">
      <w:tab/>
    </w:r>
    <w:r w:rsidR="007634C2">
      <w:tab/>
    </w:r>
    <w:r w:rsidR="007634C2">
      <w:tab/>
    </w:r>
    <w:r w:rsidR="007634C2">
      <w:tab/>
    </w:r>
    <w:r w:rsidR="007634C2">
      <w:tab/>
    </w:r>
    <w:r w:rsidR="007634C2">
      <w:tab/>
    </w:r>
    <w:r w:rsidR="007634C2">
      <w:tab/>
    </w:r>
    <w:r w:rsidR="007634C2">
      <w:tab/>
    </w:r>
  </w:p>
  <w:p w:rsidR="007634C2" w:rsidRPr="002129B9" w:rsidRDefault="007634C2" w:rsidP="002129B9"/>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4C2" w:rsidRPr="003958F1" w:rsidRDefault="004A0AB1" w:rsidP="00E91BC5">
    <w:pPr>
      <w:pStyle w:val="DLFooter"/>
      <w:rPr>
        <w:color w:val="49768D"/>
      </w:rPr>
    </w:pPr>
    <w:r w:rsidRPr="004A0AB1">
      <w:rPr>
        <w:noProof/>
      </w:rPr>
      <w:pict>
        <v:line id="_x0000_s2108" style="position:absolute;z-index:251657216;mso-position-horizontal:center;mso-position-vertical-relative:page" from="0,763.2pt" to="948.95pt,763.2pt" o:userdrawn="t" strokecolor="#c8c5ac">
          <w10:wrap anchory="page"/>
        </v:line>
      </w:pict>
    </w:r>
    <w:r w:rsidR="007634C2">
      <w:t>Dealogic Copyright © 2006</w:t>
    </w:r>
  </w:p>
  <w:p w:rsidR="007634C2" w:rsidRDefault="007634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70AE" w:rsidRDefault="004170AE">
      <w:r>
        <w:separator/>
      </w:r>
    </w:p>
  </w:footnote>
  <w:footnote w:type="continuationSeparator" w:id="0">
    <w:p w:rsidR="004170AE" w:rsidRDefault="004170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4C2" w:rsidRPr="00D66073" w:rsidRDefault="001A374B">
    <w:pPr>
      <w:pStyle w:val="Header"/>
    </w:pPr>
    <w:ins w:id="206" w:author="Valued Acer Customer" w:date="2009-11-30T17:31:00Z">
      <w:r>
        <w:rPr>
          <w:noProof/>
        </w:rPr>
        <w:drawing>
          <wp:anchor distT="0" distB="0" distL="114300" distR="114300" simplePos="0" relativeHeight="251662336" behindDoc="1" locked="0" layoutInCell="1" allowOverlap="1">
            <wp:simplePos x="0" y="0"/>
            <wp:positionH relativeFrom="column">
              <wp:posOffset>-228600</wp:posOffset>
            </wp:positionH>
            <wp:positionV relativeFrom="paragraph">
              <wp:posOffset>0</wp:posOffset>
            </wp:positionV>
            <wp:extent cx="885825" cy="60960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85825" cy="609600"/>
                    </a:xfrm>
                    <a:prstGeom prst="rect">
                      <a:avLst/>
                    </a:prstGeom>
                    <a:noFill/>
                    <a:ln w="9525">
                      <a:noFill/>
                      <a:miter lim="800000"/>
                      <a:headEnd/>
                      <a:tailEnd/>
                    </a:ln>
                  </pic:spPr>
                </pic:pic>
              </a:graphicData>
            </a:graphic>
          </wp:anchor>
        </w:drawing>
      </w:r>
      <w:r w:rsidR="003F00D3">
        <w:rPr>
          <w:noProof/>
        </w:rPr>
        <w:drawing>
          <wp:anchor distT="0" distB="0" distL="114300" distR="114300" simplePos="0" relativeHeight="251664384" behindDoc="0" locked="0" layoutInCell="1" allowOverlap="1">
            <wp:simplePos x="0" y="0"/>
            <wp:positionH relativeFrom="column">
              <wp:posOffset>228600</wp:posOffset>
            </wp:positionH>
            <wp:positionV relativeFrom="paragraph">
              <wp:posOffset>38100</wp:posOffset>
            </wp:positionV>
            <wp:extent cx="619125" cy="723900"/>
            <wp:effectExtent l="19050" t="0" r="9525" b="0"/>
            <wp:wrapThrough wrapText="bothSides">
              <wp:wrapPolygon edited="0">
                <wp:start x="-665" y="0"/>
                <wp:lineTo x="-665" y="21032"/>
                <wp:lineTo x="21932" y="21032"/>
                <wp:lineTo x="21932" y="0"/>
                <wp:lineTo x="-665" y="0"/>
              </wp:wrapPolygon>
            </wp:wrapThrough>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tretch>
                      <a:fillRect/>
                    </a:stretch>
                  </pic:blipFill>
                  <pic:spPr bwMode="auto">
                    <a:xfrm>
                      <a:off x="0" y="0"/>
                      <a:ext cx="619125" cy="723900"/>
                    </a:xfrm>
                    <a:prstGeom prst="rect">
                      <a:avLst/>
                    </a:prstGeom>
                    <a:noFill/>
                    <a:ln w="9525">
                      <a:noFill/>
                      <a:miter lim="800000"/>
                      <a:headEnd/>
                      <a:tailEnd/>
                    </a:ln>
                  </pic:spPr>
                </pic:pic>
              </a:graphicData>
            </a:graphic>
          </wp:anchor>
        </w:drawing>
      </w:r>
    </w:ins>
    <w:ins w:id="207" w:author="Valued Acer Customer" w:date="2009-11-30T17:30:00Z">
      <w:r w:rsidR="003F00D3">
        <w:rPr>
          <w:noProof/>
        </w:rPr>
        <w:drawing>
          <wp:anchor distT="0" distB="0" distL="114300" distR="114300" simplePos="0" relativeHeight="251661312" behindDoc="1" locked="0" layoutInCell="1" allowOverlap="1">
            <wp:simplePos x="0" y="0"/>
            <wp:positionH relativeFrom="column">
              <wp:posOffset>504825</wp:posOffset>
            </wp:positionH>
            <wp:positionV relativeFrom="paragraph">
              <wp:posOffset>95250</wp:posOffset>
            </wp:positionV>
            <wp:extent cx="1123950" cy="666750"/>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a:off x="0" y="0"/>
                      <a:ext cx="1123950" cy="666750"/>
                    </a:xfrm>
                    <a:prstGeom prst="rect">
                      <a:avLst/>
                    </a:prstGeom>
                    <a:noFill/>
                    <a:ln w="9525">
                      <a:noFill/>
                      <a:miter lim="800000"/>
                      <a:headEnd/>
                      <a:tailEnd/>
                    </a:ln>
                  </pic:spPr>
                </pic:pic>
              </a:graphicData>
            </a:graphic>
          </wp:anchor>
        </w:drawing>
      </w:r>
    </w:ins>
  </w:p>
  <w:p w:rsidR="007634C2" w:rsidRDefault="004A0AB1">
    <w:pPr>
      <w:pStyle w:val="Header"/>
    </w:pPr>
    <w:r>
      <w:rPr>
        <w:noProof/>
      </w:rPr>
      <w:pict>
        <v:shapetype id="_x0000_t202" coordsize="21600,21600" o:spt="202" path="m,l,21600r21600,l21600,xe">
          <v:stroke joinstyle="miter"/>
          <v:path gradientshapeok="t" o:connecttype="rect"/>
        </v:shapetype>
        <v:shape id="_x0000_s2112" type="#_x0000_t202" style="position:absolute;margin-left:74.25pt;margin-top:10.4pt;width:401.8pt;height:47.5pt;z-index:251660288;mso-position-vertical-relative:page" filled="f" stroked="f">
          <v:textbox style="mso-next-textbox:#_x0000_s2112" inset=",,,0">
            <w:txbxContent>
              <w:p w:rsidR="007634C2" w:rsidRPr="006E06ED" w:rsidRDefault="008B7220" w:rsidP="008B7220">
                <w:pPr>
                  <w:pStyle w:val="DLHeader"/>
                  <w:ind w:left="3600" w:firstLine="720"/>
                  <w:jc w:val="center"/>
                </w:pPr>
                <w:r>
                  <w:t xml:space="preserve"> </w:t>
                </w:r>
                <w:r w:rsidR="007634C2">
                  <w:t>FogWire</w:t>
                </w:r>
              </w:p>
              <w:p w:rsidR="007634C2" w:rsidRPr="002129B9" w:rsidRDefault="008B7220" w:rsidP="008420F2">
                <w:pPr>
                  <w:pStyle w:val="DLHeader"/>
                  <w:ind w:left="1440"/>
                  <w:jc w:val="left"/>
                  <w:rPr>
                    <w:sz w:val="28"/>
                    <w:szCs w:val="28"/>
                  </w:rPr>
                </w:pPr>
                <w:r>
                  <w:rPr>
                    <w:sz w:val="28"/>
                    <w:szCs w:val="28"/>
                  </w:rPr>
                  <w:t>Final Software</w:t>
                </w:r>
                <w:r w:rsidR="007634C2">
                  <w:rPr>
                    <w:sz w:val="28"/>
                    <w:szCs w:val="28"/>
                  </w:rPr>
                  <w:t xml:space="preserve"> Design Specification </w:t>
                </w:r>
              </w:p>
            </w:txbxContent>
          </v:textbox>
          <w10:wrap type="square" anchory="page"/>
        </v:shape>
      </w:pict>
    </w:r>
    <w:r w:rsidR="007634C2">
      <w:rPr>
        <w:noProof/>
      </w:rPr>
      <w:drawing>
        <wp:anchor distT="0" distB="0" distL="114300" distR="114300" simplePos="0" relativeHeight="251659264" behindDoc="1" locked="1" layoutInCell="1" allowOverlap="1">
          <wp:simplePos x="0" y="0"/>
          <wp:positionH relativeFrom="page">
            <wp:align>center</wp:align>
          </wp:positionH>
          <wp:positionV relativeFrom="page">
            <wp:posOffset>0</wp:posOffset>
          </wp:positionV>
          <wp:extent cx="8248650" cy="990600"/>
          <wp:effectExtent l="19050" t="0" r="0" b="0"/>
          <wp:wrapNone/>
          <wp:docPr id="62" name="Picture 62" descr="thinban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hinban_final"/>
                  <pic:cNvPicPr>
                    <a:picLocks noChangeAspect="1" noChangeArrowheads="1"/>
                  </pic:cNvPicPr>
                </pic:nvPicPr>
                <pic:blipFill>
                  <a:blip r:embed="rId4"/>
                  <a:srcRect/>
                  <a:stretch>
                    <a:fillRect/>
                  </a:stretch>
                </pic:blipFill>
                <pic:spPr bwMode="auto">
                  <a:xfrm>
                    <a:off x="0" y="0"/>
                    <a:ext cx="8248650" cy="990600"/>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4C2" w:rsidRDefault="004A0AB1">
    <w:pPr>
      <w:pStyle w:val="Header"/>
    </w:pPr>
    <w:r>
      <w:rPr>
        <w:noProof/>
      </w:rPr>
      <w:pict>
        <v:shapetype id="_x0000_t202" coordsize="21600,21600" o:spt="202" path="m,l,21600r21600,l21600,xe">
          <v:stroke joinstyle="miter"/>
          <v:path gradientshapeok="t" o:connecttype="rect"/>
        </v:shapetype>
        <v:shape id="_x0000_s2107" type="#_x0000_t202" style="position:absolute;margin-left:0;margin-top:13.6pt;width:388.35pt;height:45.25pt;z-index:251656192;mso-position-horizontal:center" filled="f" stroked="f">
          <v:textbox style="mso-next-textbox:#_x0000_s2107" inset=",,,0">
            <w:txbxContent>
              <w:p w:rsidR="007634C2" w:rsidRPr="006E06ED" w:rsidRDefault="007634C2" w:rsidP="00CF05E5">
                <w:pPr>
                  <w:pStyle w:val="DLHeader"/>
                </w:pPr>
                <w:r w:rsidRPr="006E06ED">
                  <w:t>Product Name</w:t>
                </w:r>
              </w:p>
              <w:p w:rsidR="007634C2" w:rsidRPr="006E06ED" w:rsidRDefault="007634C2" w:rsidP="00CF05E5">
                <w:pPr>
                  <w:pStyle w:val="DLSubheader"/>
                </w:pPr>
                <w:r w:rsidRPr="006E06ED">
                  <w:t>Feature</w:t>
                </w:r>
                <w:r>
                  <w:t xml:space="preserve"> Name</w:t>
                </w:r>
              </w:p>
              <w:p w:rsidR="007634C2" w:rsidRPr="00B617BF" w:rsidRDefault="007634C2" w:rsidP="00CF05E5">
                <w:pPr>
                  <w:rPr>
                    <w:szCs w:val="28"/>
                  </w:rPr>
                </w:pPr>
              </w:p>
            </w:txbxContent>
          </v:textbox>
          <w10:wrap type="square"/>
        </v:shape>
      </w:pict>
    </w:r>
    <w:r w:rsidR="007634C2">
      <w:rPr>
        <w:noProof/>
      </w:rPr>
      <w:drawing>
        <wp:anchor distT="0" distB="0" distL="114300" distR="114300" simplePos="0" relativeHeight="251655168" behindDoc="1" locked="1" layoutInCell="1" allowOverlap="1">
          <wp:simplePos x="0" y="0"/>
          <wp:positionH relativeFrom="page">
            <wp:posOffset>-116205</wp:posOffset>
          </wp:positionH>
          <wp:positionV relativeFrom="page">
            <wp:posOffset>-57150</wp:posOffset>
          </wp:positionV>
          <wp:extent cx="8248650" cy="990600"/>
          <wp:effectExtent l="19050" t="0" r="0" b="0"/>
          <wp:wrapNone/>
          <wp:docPr id="58" name="Picture 58" descr="thinban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hinban_final"/>
                  <pic:cNvPicPr>
                    <a:picLocks noChangeAspect="1" noChangeArrowheads="1"/>
                  </pic:cNvPicPr>
                </pic:nvPicPr>
                <pic:blipFill>
                  <a:blip r:embed="rId1"/>
                  <a:srcRect/>
                  <a:stretch>
                    <a:fillRect/>
                  </a:stretch>
                </pic:blipFill>
                <pic:spPr bwMode="auto">
                  <a:xfrm>
                    <a:off x="0" y="0"/>
                    <a:ext cx="8248650" cy="9906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D29"/>
    <w:multiLevelType w:val="hybridMultilevel"/>
    <w:tmpl w:val="EFE268E8"/>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028973ED"/>
    <w:multiLevelType w:val="hybridMultilevel"/>
    <w:tmpl w:val="BDD08F1E"/>
    <w:lvl w:ilvl="0" w:tplc="7576C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3B3282"/>
    <w:multiLevelType w:val="hybridMultilevel"/>
    <w:tmpl w:val="83BE7B76"/>
    <w:lvl w:ilvl="0" w:tplc="819E30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253D9C"/>
    <w:multiLevelType w:val="hybridMultilevel"/>
    <w:tmpl w:val="B80652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5573C39"/>
    <w:multiLevelType w:val="multilevel"/>
    <w:tmpl w:val="BBB0F1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25EF0488"/>
    <w:multiLevelType w:val="hybridMultilevel"/>
    <w:tmpl w:val="8D940A32"/>
    <w:lvl w:ilvl="0" w:tplc="42365D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3D5F8B"/>
    <w:multiLevelType w:val="hybridMultilevel"/>
    <w:tmpl w:val="3DAECA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8923338"/>
    <w:multiLevelType w:val="hybridMultilevel"/>
    <w:tmpl w:val="F0FA5E84"/>
    <w:lvl w:ilvl="0" w:tplc="CFEAD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C42703"/>
    <w:multiLevelType w:val="multilevel"/>
    <w:tmpl w:val="D25A4098"/>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nsid w:val="3E685498"/>
    <w:multiLevelType w:val="multilevel"/>
    <w:tmpl w:val="1C846358"/>
    <w:styleLink w:val="DLBulletListDBLStep"/>
    <w:lvl w:ilvl="0">
      <w:start w:val="1"/>
      <w:numFmt w:val="bullet"/>
      <w:lvlText w:val=""/>
      <w:lvlJc w:val="left"/>
      <w:pPr>
        <w:tabs>
          <w:tab w:val="num" w:pos="720"/>
        </w:tabs>
        <w:ind w:left="936" w:hanging="216"/>
      </w:pPr>
      <w:rPr>
        <w:rFonts w:ascii="Symbol" w:hAnsi="Symbol" w:hint="default"/>
        <w:color w:val="auto"/>
        <w:sz w:val="16"/>
      </w:rPr>
    </w:lvl>
    <w:lvl w:ilvl="1">
      <w:start w:val="1"/>
      <w:numFmt w:val="bullet"/>
      <w:lvlText w:val=""/>
      <w:lvlJc w:val="left"/>
      <w:pPr>
        <w:tabs>
          <w:tab w:val="num" w:pos="1224"/>
        </w:tabs>
        <w:ind w:left="1224" w:hanging="360"/>
      </w:pPr>
      <w:rPr>
        <w:rFonts w:ascii="Wingdings" w:hAnsi="Wingdings" w:hint="default"/>
      </w:rPr>
    </w:lvl>
    <w:lvl w:ilvl="2">
      <w:start w:val="1"/>
      <w:numFmt w:val="bullet"/>
      <w:lvlText w:val=""/>
      <w:lvlJc w:val="left"/>
      <w:pPr>
        <w:tabs>
          <w:tab w:val="num" w:pos="1584"/>
        </w:tabs>
        <w:ind w:left="1584" w:hanging="360"/>
      </w:pPr>
      <w:rPr>
        <w:rFonts w:ascii="Wingdings" w:hAnsi="Wingdings" w:hint="default"/>
      </w:rPr>
    </w:lvl>
    <w:lvl w:ilvl="3">
      <w:start w:val="1"/>
      <w:numFmt w:val="bullet"/>
      <w:lvlText w:val=""/>
      <w:lvlJc w:val="left"/>
      <w:pPr>
        <w:tabs>
          <w:tab w:val="num" w:pos="1944"/>
        </w:tabs>
        <w:ind w:left="1944" w:hanging="360"/>
      </w:pPr>
      <w:rPr>
        <w:rFonts w:ascii="Symbol" w:hAnsi="Symbol" w:hint="default"/>
      </w:rPr>
    </w:lvl>
    <w:lvl w:ilvl="4">
      <w:start w:val="1"/>
      <w:numFmt w:val="bullet"/>
      <w:lvlText w:val=""/>
      <w:lvlJc w:val="left"/>
      <w:pPr>
        <w:tabs>
          <w:tab w:val="num" w:pos="2304"/>
        </w:tabs>
        <w:ind w:left="2304" w:hanging="360"/>
      </w:pPr>
      <w:rPr>
        <w:rFonts w:ascii="Symbol" w:hAnsi="Symbol" w:hint="default"/>
      </w:rPr>
    </w:lvl>
    <w:lvl w:ilvl="5">
      <w:start w:val="1"/>
      <w:numFmt w:val="bullet"/>
      <w:lvlText w:val=""/>
      <w:lvlJc w:val="left"/>
      <w:pPr>
        <w:tabs>
          <w:tab w:val="num" w:pos="2664"/>
        </w:tabs>
        <w:ind w:left="2664" w:hanging="360"/>
      </w:pPr>
      <w:rPr>
        <w:rFonts w:ascii="Wingdings" w:hAnsi="Wingdings" w:hint="default"/>
      </w:rPr>
    </w:lvl>
    <w:lvl w:ilvl="6">
      <w:start w:val="1"/>
      <w:numFmt w:val="bullet"/>
      <w:lvlText w:val=""/>
      <w:lvlJc w:val="left"/>
      <w:pPr>
        <w:tabs>
          <w:tab w:val="num" w:pos="3024"/>
        </w:tabs>
        <w:ind w:left="3024" w:hanging="360"/>
      </w:pPr>
      <w:rPr>
        <w:rFonts w:ascii="Wingdings" w:hAnsi="Wingdings" w:hint="default"/>
      </w:rPr>
    </w:lvl>
    <w:lvl w:ilvl="7">
      <w:start w:val="1"/>
      <w:numFmt w:val="bullet"/>
      <w:lvlText w:val=""/>
      <w:lvlJc w:val="left"/>
      <w:pPr>
        <w:tabs>
          <w:tab w:val="num" w:pos="3384"/>
        </w:tabs>
        <w:ind w:left="3384" w:hanging="360"/>
      </w:pPr>
      <w:rPr>
        <w:rFonts w:ascii="Symbol" w:hAnsi="Symbol" w:hint="default"/>
      </w:rPr>
    </w:lvl>
    <w:lvl w:ilvl="8">
      <w:start w:val="1"/>
      <w:numFmt w:val="bullet"/>
      <w:lvlText w:val=""/>
      <w:lvlJc w:val="left"/>
      <w:pPr>
        <w:tabs>
          <w:tab w:val="num" w:pos="3744"/>
        </w:tabs>
        <w:ind w:left="3744" w:hanging="360"/>
      </w:pPr>
      <w:rPr>
        <w:rFonts w:ascii="Symbol" w:hAnsi="Symbol" w:hint="default"/>
      </w:rPr>
    </w:lvl>
  </w:abstractNum>
  <w:abstractNum w:abstractNumId="10">
    <w:nsid w:val="42602D7B"/>
    <w:multiLevelType w:val="multilevel"/>
    <w:tmpl w:val="0EF294F0"/>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485527AB"/>
    <w:multiLevelType w:val="hybridMultilevel"/>
    <w:tmpl w:val="83BE7B76"/>
    <w:lvl w:ilvl="0" w:tplc="819E30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FD44F13"/>
    <w:multiLevelType w:val="hybridMultilevel"/>
    <w:tmpl w:val="56D2134A"/>
    <w:lvl w:ilvl="0" w:tplc="04090001">
      <w:start w:val="1"/>
      <w:numFmt w:val="bullet"/>
      <w:lvlText w:val=""/>
      <w:lvlJc w:val="left"/>
      <w:pPr>
        <w:ind w:left="1125" w:hanging="360"/>
      </w:pPr>
      <w:rPr>
        <w:rFonts w:ascii="Symbol" w:hAnsi="Symbol" w:hint="default"/>
      </w:rPr>
    </w:lvl>
    <w:lvl w:ilvl="1" w:tplc="04090003">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3">
    <w:nsid w:val="50673426"/>
    <w:multiLevelType w:val="hybridMultilevel"/>
    <w:tmpl w:val="6D140296"/>
    <w:lvl w:ilvl="0" w:tplc="BDF86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3A07B1C"/>
    <w:multiLevelType w:val="multilevel"/>
    <w:tmpl w:val="E0C8F43C"/>
    <w:numStyleLink w:val="DLBulletList"/>
  </w:abstractNum>
  <w:abstractNum w:abstractNumId="15">
    <w:nsid w:val="53CB4B9B"/>
    <w:multiLevelType w:val="multilevel"/>
    <w:tmpl w:val="DA5C8FB2"/>
    <w:styleLink w:val="DLBulletListSteppedIn"/>
    <w:lvl w:ilvl="0">
      <w:start w:val="1"/>
      <w:numFmt w:val="bullet"/>
      <w:lvlText w:val=""/>
      <w:lvlJc w:val="left"/>
      <w:pPr>
        <w:tabs>
          <w:tab w:val="num" w:pos="720"/>
        </w:tabs>
        <w:ind w:left="720" w:hanging="288"/>
      </w:pPr>
      <w:rPr>
        <w:rFonts w:ascii="Symbol" w:hAnsi="Symbol" w:hint="default"/>
        <w:sz w:val="16"/>
      </w:rPr>
    </w:lvl>
    <w:lvl w:ilvl="1">
      <w:start w:val="1"/>
      <w:numFmt w:val="bullet"/>
      <w:lvlText w:val=""/>
      <w:lvlJc w:val="left"/>
      <w:pPr>
        <w:tabs>
          <w:tab w:val="num" w:pos="936"/>
        </w:tabs>
        <w:ind w:left="936" w:hanging="216"/>
      </w:pPr>
      <w:rPr>
        <w:rFonts w:ascii="Symbol" w:hAnsi="Symbol" w:hint="default"/>
      </w:rPr>
    </w:lvl>
    <w:lvl w:ilvl="2">
      <w:start w:val="1"/>
      <w:numFmt w:val="lowerRoman"/>
      <w:lvlText w:val="%3)"/>
      <w:lvlJc w:val="left"/>
      <w:pPr>
        <w:tabs>
          <w:tab w:val="num" w:pos="1224"/>
        </w:tabs>
        <w:ind w:left="1224" w:hanging="360"/>
      </w:pPr>
      <w:rPr>
        <w:rFonts w:hint="default"/>
      </w:rPr>
    </w:lvl>
    <w:lvl w:ilvl="3">
      <w:start w:val="1"/>
      <w:numFmt w:val="decimal"/>
      <w:lvlText w:val="(%4)"/>
      <w:lvlJc w:val="left"/>
      <w:pPr>
        <w:tabs>
          <w:tab w:val="num" w:pos="1584"/>
        </w:tabs>
        <w:ind w:left="1584" w:hanging="360"/>
      </w:pPr>
      <w:rPr>
        <w:rFonts w:hint="default"/>
      </w:rPr>
    </w:lvl>
    <w:lvl w:ilvl="4">
      <w:start w:val="1"/>
      <w:numFmt w:val="lowerLetter"/>
      <w:lvlText w:val="(%5)"/>
      <w:lvlJc w:val="left"/>
      <w:pPr>
        <w:tabs>
          <w:tab w:val="num" w:pos="1944"/>
        </w:tabs>
        <w:ind w:left="1944" w:hanging="360"/>
      </w:pPr>
      <w:rPr>
        <w:rFonts w:hint="default"/>
      </w:rPr>
    </w:lvl>
    <w:lvl w:ilvl="5">
      <w:start w:val="1"/>
      <w:numFmt w:val="lowerRoman"/>
      <w:lvlText w:val="(%6)"/>
      <w:lvlJc w:val="left"/>
      <w:pPr>
        <w:tabs>
          <w:tab w:val="num" w:pos="2304"/>
        </w:tabs>
        <w:ind w:left="2304" w:hanging="360"/>
      </w:pPr>
      <w:rPr>
        <w:rFonts w:hint="default"/>
      </w:rPr>
    </w:lvl>
    <w:lvl w:ilvl="6">
      <w:start w:val="1"/>
      <w:numFmt w:val="decimal"/>
      <w:lvlText w:val="%7."/>
      <w:lvlJc w:val="left"/>
      <w:pPr>
        <w:tabs>
          <w:tab w:val="num" w:pos="2664"/>
        </w:tabs>
        <w:ind w:left="2664" w:hanging="360"/>
      </w:pPr>
      <w:rPr>
        <w:rFonts w:hint="default"/>
      </w:rPr>
    </w:lvl>
    <w:lvl w:ilvl="7">
      <w:start w:val="1"/>
      <w:numFmt w:val="lowerLetter"/>
      <w:lvlText w:val="%8."/>
      <w:lvlJc w:val="left"/>
      <w:pPr>
        <w:tabs>
          <w:tab w:val="num" w:pos="3024"/>
        </w:tabs>
        <w:ind w:left="3024" w:hanging="360"/>
      </w:pPr>
      <w:rPr>
        <w:rFonts w:hint="default"/>
      </w:rPr>
    </w:lvl>
    <w:lvl w:ilvl="8">
      <w:start w:val="1"/>
      <w:numFmt w:val="lowerRoman"/>
      <w:lvlText w:val="%9."/>
      <w:lvlJc w:val="left"/>
      <w:pPr>
        <w:tabs>
          <w:tab w:val="num" w:pos="3384"/>
        </w:tabs>
        <w:ind w:left="3384" w:hanging="360"/>
      </w:pPr>
      <w:rPr>
        <w:rFonts w:hint="default"/>
      </w:rPr>
    </w:lvl>
  </w:abstractNum>
  <w:abstractNum w:abstractNumId="16">
    <w:nsid w:val="576179D0"/>
    <w:multiLevelType w:val="multilevel"/>
    <w:tmpl w:val="E0C8F43C"/>
    <w:numStyleLink w:val="DLBulletList"/>
  </w:abstractNum>
  <w:abstractNum w:abstractNumId="17">
    <w:nsid w:val="5E5B070E"/>
    <w:multiLevelType w:val="multilevel"/>
    <w:tmpl w:val="E0C8F43C"/>
    <w:numStyleLink w:val="DLBulletList"/>
  </w:abstractNum>
  <w:abstractNum w:abstractNumId="18">
    <w:nsid w:val="6C5D79D2"/>
    <w:multiLevelType w:val="multilevel"/>
    <w:tmpl w:val="78C81008"/>
    <w:lvl w:ilvl="0">
      <w:start w:val="12"/>
      <w:numFmt w:val="decimal"/>
      <w:lvlText w:val="%1"/>
      <w:lvlJc w:val="left"/>
      <w:pPr>
        <w:ind w:left="420" w:hanging="420"/>
      </w:pPr>
      <w:rPr>
        <w:rFonts w:hint="default"/>
      </w:rPr>
    </w:lvl>
    <w:lvl w:ilvl="1">
      <w:start w:val="7"/>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nsid w:val="6C5E32A3"/>
    <w:multiLevelType w:val="multilevel"/>
    <w:tmpl w:val="C7CEA028"/>
    <w:lvl w:ilvl="0">
      <w:start w:val="12"/>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74FD57DE"/>
    <w:multiLevelType w:val="hybridMultilevel"/>
    <w:tmpl w:val="A90228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AF0942"/>
    <w:multiLevelType w:val="multilevel"/>
    <w:tmpl w:val="E0C8F43C"/>
    <w:numStyleLink w:val="DLBulletList"/>
  </w:abstractNum>
  <w:abstractNum w:abstractNumId="22">
    <w:nsid w:val="7CC85E10"/>
    <w:multiLevelType w:val="multilevel"/>
    <w:tmpl w:val="E0C8F43C"/>
    <w:styleLink w:val="DLBulletList"/>
    <w:lvl w:ilvl="0">
      <w:start w:val="1"/>
      <w:numFmt w:val="bullet"/>
      <w:lvlText w:val=""/>
      <w:lvlJc w:val="left"/>
      <w:pPr>
        <w:tabs>
          <w:tab w:val="num" w:pos="288"/>
        </w:tabs>
        <w:ind w:left="288" w:hanging="288"/>
      </w:pPr>
      <w:rPr>
        <w:rFonts w:ascii="Symbol" w:hAnsi="Symbol" w:hint="default"/>
        <w:color w:val="auto"/>
        <w:sz w:val="16"/>
        <w:szCs w:val="16"/>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nsid w:val="7F066D0C"/>
    <w:multiLevelType w:val="multilevel"/>
    <w:tmpl w:val="E56E60F8"/>
    <w:lvl w:ilvl="0">
      <w:start w:val="1"/>
      <w:numFmt w:val="decimal"/>
      <w:pStyle w:val="DLNumberedList"/>
      <w:lvlText w:val="%1."/>
      <w:lvlJc w:val="right"/>
      <w:pPr>
        <w:tabs>
          <w:tab w:val="num" w:pos="216"/>
        </w:tabs>
        <w:ind w:left="216" w:hanging="72"/>
      </w:pPr>
      <w:rPr>
        <w:rFonts w:hint="default"/>
        <w:sz w:val="18"/>
        <w:szCs w:val="18"/>
      </w:rPr>
    </w:lvl>
    <w:lvl w:ilvl="1">
      <w:start w:val="1"/>
      <w:numFmt w:val="decimal"/>
      <w:lvlRestart w:val="0"/>
      <w:lvlText w:val="%1.%2."/>
      <w:lvlJc w:val="left"/>
      <w:pPr>
        <w:tabs>
          <w:tab w:val="num" w:pos="576"/>
        </w:tabs>
        <w:ind w:left="720" w:hanging="504"/>
      </w:pPr>
      <w:rPr>
        <w:rFonts w:hint="default"/>
        <w:sz w:val="18"/>
        <w:szCs w:val="18"/>
      </w:rPr>
    </w:lvl>
    <w:lvl w:ilvl="2">
      <w:start w:val="1"/>
      <w:numFmt w:val="decimal"/>
      <w:lvlRestart w:val="0"/>
      <w:suff w:val="space"/>
      <w:lvlText w:val="%1.%2.%3."/>
      <w:lvlJc w:val="left"/>
      <w:pPr>
        <w:ind w:left="1296" w:hanging="576"/>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4">
    <w:nsid w:val="7FC156A0"/>
    <w:multiLevelType w:val="hybridMultilevel"/>
    <w:tmpl w:val="0CEC0518"/>
    <w:lvl w:ilvl="0" w:tplc="B63A55C2">
      <w:start w:val="1"/>
      <w:numFmt w:val="bullet"/>
      <w:lvlText w:val=""/>
      <w:lvlJc w:val="left"/>
      <w:pPr>
        <w:tabs>
          <w:tab w:val="num" w:pos="720"/>
        </w:tabs>
        <w:ind w:left="720" w:hanging="360"/>
      </w:pPr>
      <w:rPr>
        <w:rFonts w:ascii="Wingdings 3" w:hAnsi="Wingdings 3" w:hint="default"/>
      </w:rPr>
    </w:lvl>
    <w:lvl w:ilvl="1" w:tplc="8172854A">
      <w:start w:val="1"/>
      <w:numFmt w:val="bullet"/>
      <w:lvlText w:val=""/>
      <w:lvlJc w:val="left"/>
      <w:pPr>
        <w:tabs>
          <w:tab w:val="num" w:pos="1440"/>
        </w:tabs>
        <w:ind w:left="1440" w:hanging="360"/>
      </w:pPr>
      <w:rPr>
        <w:rFonts w:ascii="Wingdings 3" w:hAnsi="Wingdings 3" w:hint="default"/>
      </w:rPr>
    </w:lvl>
    <w:lvl w:ilvl="2" w:tplc="F4C84336" w:tentative="1">
      <w:start w:val="1"/>
      <w:numFmt w:val="bullet"/>
      <w:lvlText w:val=""/>
      <w:lvlJc w:val="left"/>
      <w:pPr>
        <w:tabs>
          <w:tab w:val="num" w:pos="2160"/>
        </w:tabs>
        <w:ind w:left="2160" w:hanging="360"/>
      </w:pPr>
      <w:rPr>
        <w:rFonts w:ascii="Wingdings 3" w:hAnsi="Wingdings 3" w:hint="default"/>
      </w:rPr>
    </w:lvl>
    <w:lvl w:ilvl="3" w:tplc="E9C4C6F0" w:tentative="1">
      <w:start w:val="1"/>
      <w:numFmt w:val="bullet"/>
      <w:lvlText w:val=""/>
      <w:lvlJc w:val="left"/>
      <w:pPr>
        <w:tabs>
          <w:tab w:val="num" w:pos="2880"/>
        </w:tabs>
        <w:ind w:left="2880" w:hanging="360"/>
      </w:pPr>
      <w:rPr>
        <w:rFonts w:ascii="Wingdings 3" w:hAnsi="Wingdings 3" w:hint="default"/>
      </w:rPr>
    </w:lvl>
    <w:lvl w:ilvl="4" w:tplc="830C0D76" w:tentative="1">
      <w:start w:val="1"/>
      <w:numFmt w:val="bullet"/>
      <w:lvlText w:val=""/>
      <w:lvlJc w:val="left"/>
      <w:pPr>
        <w:tabs>
          <w:tab w:val="num" w:pos="3600"/>
        </w:tabs>
        <w:ind w:left="3600" w:hanging="360"/>
      </w:pPr>
      <w:rPr>
        <w:rFonts w:ascii="Wingdings 3" w:hAnsi="Wingdings 3" w:hint="default"/>
      </w:rPr>
    </w:lvl>
    <w:lvl w:ilvl="5" w:tplc="A288E8EC" w:tentative="1">
      <w:start w:val="1"/>
      <w:numFmt w:val="bullet"/>
      <w:lvlText w:val=""/>
      <w:lvlJc w:val="left"/>
      <w:pPr>
        <w:tabs>
          <w:tab w:val="num" w:pos="4320"/>
        </w:tabs>
        <w:ind w:left="4320" w:hanging="360"/>
      </w:pPr>
      <w:rPr>
        <w:rFonts w:ascii="Wingdings 3" w:hAnsi="Wingdings 3" w:hint="default"/>
      </w:rPr>
    </w:lvl>
    <w:lvl w:ilvl="6" w:tplc="5DE23B18" w:tentative="1">
      <w:start w:val="1"/>
      <w:numFmt w:val="bullet"/>
      <w:lvlText w:val=""/>
      <w:lvlJc w:val="left"/>
      <w:pPr>
        <w:tabs>
          <w:tab w:val="num" w:pos="5040"/>
        </w:tabs>
        <w:ind w:left="5040" w:hanging="360"/>
      </w:pPr>
      <w:rPr>
        <w:rFonts w:ascii="Wingdings 3" w:hAnsi="Wingdings 3" w:hint="default"/>
      </w:rPr>
    </w:lvl>
    <w:lvl w:ilvl="7" w:tplc="90E635D4" w:tentative="1">
      <w:start w:val="1"/>
      <w:numFmt w:val="bullet"/>
      <w:lvlText w:val=""/>
      <w:lvlJc w:val="left"/>
      <w:pPr>
        <w:tabs>
          <w:tab w:val="num" w:pos="5760"/>
        </w:tabs>
        <w:ind w:left="5760" w:hanging="360"/>
      </w:pPr>
      <w:rPr>
        <w:rFonts w:ascii="Wingdings 3" w:hAnsi="Wingdings 3" w:hint="default"/>
      </w:rPr>
    </w:lvl>
    <w:lvl w:ilvl="8" w:tplc="74E292B0" w:tentative="1">
      <w:start w:val="1"/>
      <w:numFmt w:val="bullet"/>
      <w:lvlText w:val=""/>
      <w:lvlJc w:val="left"/>
      <w:pPr>
        <w:tabs>
          <w:tab w:val="num" w:pos="6480"/>
        </w:tabs>
        <w:ind w:left="6480" w:hanging="360"/>
      </w:pPr>
      <w:rPr>
        <w:rFonts w:ascii="Wingdings 3" w:hAnsi="Wingdings 3" w:hint="default"/>
      </w:rPr>
    </w:lvl>
  </w:abstractNum>
  <w:num w:numId="1">
    <w:abstractNumId w:val="23"/>
  </w:num>
  <w:num w:numId="2">
    <w:abstractNumId w:val="22"/>
  </w:num>
  <w:num w:numId="3">
    <w:abstractNumId w:val="15"/>
  </w:num>
  <w:num w:numId="4">
    <w:abstractNumId w:val="9"/>
  </w:num>
  <w:num w:numId="5">
    <w:abstractNumId w:val="14"/>
  </w:num>
  <w:num w:numId="6">
    <w:abstractNumId w:val="16"/>
  </w:num>
  <w:num w:numId="7">
    <w:abstractNumId w:val="21"/>
  </w:num>
  <w:num w:numId="8">
    <w:abstractNumId w:val="17"/>
  </w:num>
  <w:num w:numId="9">
    <w:abstractNumId w:val="6"/>
  </w:num>
  <w:num w:numId="10">
    <w:abstractNumId w:val="3"/>
  </w:num>
  <w:num w:numId="11">
    <w:abstractNumId w:val="7"/>
  </w:num>
  <w:num w:numId="12">
    <w:abstractNumId w:val="24"/>
  </w:num>
  <w:num w:numId="13">
    <w:abstractNumId w:val="11"/>
  </w:num>
  <w:num w:numId="14">
    <w:abstractNumId w:val="13"/>
  </w:num>
  <w:num w:numId="15">
    <w:abstractNumId w:val="2"/>
  </w:num>
  <w:num w:numId="16">
    <w:abstractNumId w:val="4"/>
  </w:num>
  <w:num w:numId="17">
    <w:abstractNumId w:val="19"/>
  </w:num>
  <w:num w:numId="18">
    <w:abstractNumId w:val="18"/>
  </w:num>
  <w:num w:numId="19">
    <w:abstractNumId w:val="20"/>
  </w:num>
  <w:num w:numId="20">
    <w:abstractNumId w:val="8"/>
  </w:num>
  <w:num w:numId="21">
    <w:abstractNumId w:val="10"/>
  </w:num>
  <w:num w:numId="22">
    <w:abstractNumId w:val="0"/>
  </w:num>
  <w:num w:numId="23">
    <w:abstractNumId w:val="12"/>
  </w:num>
  <w:num w:numId="24">
    <w:abstractNumId w:val="1"/>
  </w:num>
  <w:num w:numId="25">
    <w:abstractNumId w:val="5"/>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en-GB" w:vendorID="64" w:dllVersion="131078" w:nlCheck="1" w:checkStyle="1"/>
  <w:activeWritingStyle w:appName="MSWord" w:lang="en-US" w:vendorID="64" w:dllVersion="131077" w:nlCheck="1" w:checkStyle="1"/>
  <w:activeWritingStyle w:appName="MSWord" w:lang="en-GB" w:vendorID="64" w:dllVersion="131077" w:nlCheck="1" w:checkStyle="1"/>
  <w:stylePaneFormatFilter w:val="1002"/>
  <w:trackRevisions/>
  <w:defaultTabStop w:val="720"/>
  <w:drawingGridHorizontalSpacing w:val="90"/>
  <w:drawingGridVerticalSpacing w:val="181"/>
  <w:displayHorizontalDrawingGridEvery w:val="2"/>
  <w:noPunctuationKerning/>
  <w:characterSpacingControl w:val="doNotCompress"/>
  <w:hdrShapeDefaults>
    <o:shapedefaults v:ext="edit" spidmax="27650" fill="f" fillcolor="white" stroke="f">
      <v:fill color="white" on="f"/>
      <v:stroke on="f"/>
      <o:colormru v:ext="edit" colors="#d6d7d9,#c8c5ac,#933,#c5d2e3,#81adb5,#c69200,#ae0055,#036"/>
      <o:colormenu v:ext="edit" fillcolor="none" strokecolor="none [3213]"/>
    </o:shapedefaults>
    <o:shapelayout v:ext="edit">
      <o:idmap v:ext="edit" data="2"/>
    </o:shapelayout>
  </w:hdrShapeDefaults>
  <w:footnotePr>
    <w:footnote w:id="-1"/>
    <w:footnote w:id="0"/>
  </w:footnotePr>
  <w:endnotePr>
    <w:endnote w:id="-1"/>
    <w:endnote w:id="0"/>
  </w:endnotePr>
  <w:compat/>
  <w:rsids>
    <w:rsidRoot w:val="00857ABE"/>
    <w:rsid w:val="000048E7"/>
    <w:rsid w:val="0000688A"/>
    <w:rsid w:val="00017EDD"/>
    <w:rsid w:val="00024531"/>
    <w:rsid w:val="00025331"/>
    <w:rsid w:val="000270E7"/>
    <w:rsid w:val="00031068"/>
    <w:rsid w:val="00035007"/>
    <w:rsid w:val="00036537"/>
    <w:rsid w:val="00044809"/>
    <w:rsid w:val="000466CD"/>
    <w:rsid w:val="00047DF4"/>
    <w:rsid w:val="00050564"/>
    <w:rsid w:val="00054369"/>
    <w:rsid w:val="00064AA4"/>
    <w:rsid w:val="0007126A"/>
    <w:rsid w:val="00081A3E"/>
    <w:rsid w:val="00081CE9"/>
    <w:rsid w:val="00081D15"/>
    <w:rsid w:val="000B6DFA"/>
    <w:rsid w:val="000C4EE0"/>
    <w:rsid w:val="000D1626"/>
    <w:rsid w:val="000D62B6"/>
    <w:rsid w:val="000D6397"/>
    <w:rsid w:val="000D67E3"/>
    <w:rsid w:val="000E3545"/>
    <w:rsid w:val="000E6C2C"/>
    <w:rsid w:val="000F3760"/>
    <w:rsid w:val="000F62B5"/>
    <w:rsid w:val="0011172D"/>
    <w:rsid w:val="0012309F"/>
    <w:rsid w:val="001249FB"/>
    <w:rsid w:val="00126967"/>
    <w:rsid w:val="00131631"/>
    <w:rsid w:val="0013198E"/>
    <w:rsid w:val="00132A01"/>
    <w:rsid w:val="001354BE"/>
    <w:rsid w:val="00145FCC"/>
    <w:rsid w:val="001519F5"/>
    <w:rsid w:val="00154005"/>
    <w:rsid w:val="00163358"/>
    <w:rsid w:val="00172C15"/>
    <w:rsid w:val="00182CA7"/>
    <w:rsid w:val="001A374B"/>
    <w:rsid w:val="001A7A08"/>
    <w:rsid w:val="001B7DDD"/>
    <w:rsid w:val="001C46C1"/>
    <w:rsid w:val="001E6BFA"/>
    <w:rsid w:val="001F255C"/>
    <w:rsid w:val="001F2FA2"/>
    <w:rsid w:val="001F79D6"/>
    <w:rsid w:val="001F7BB4"/>
    <w:rsid w:val="001F7EA8"/>
    <w:rsid w:val="002113F2"/>
    <w:rsid w:val="002129B9"/>
    <w:rsid w:val="002164EE"/>
    <w:rsid w:val="002176E2"/>
    <w:rsid w:val="00217AD6"/>
    <w:rsid w:val="00221C8C"/>
    <w:rsid w:val="00223A00"/>
    <w:rsid w:val="002269C7"/>
    <w:rsid w:val="0023162D"/>
    <w:rsid w:val="00236243"/>
    <w:rsid w:val="00237266"/>
    <w:rsid w:val="002477CD"/>
    <w:rsid w:val="00250D1A"/>
    <w:rsid w:val="00266522"/>
    <w:rsid w:val="00266FB8"/>
    <w:rsid w:val="0026768A"/>
    <w:rsid w:val="0028167F"/>
    <w:rsid w:val="00282083"/>
    <w:rsid w:val="00284F2F"/>
    <w:rsid w:val="002871DC"/>
    <w:rsid w:val="00296072"/>
    <w:rsid w:val="002B3E72"/>
    <w:rsid w:val="002B4801"/>
    <w:rsid w:val="002C1A57"/>
    <w:rsid w:val="002D0847"/>
    <w:rsid w:val="002D2A51"/>
    <w:rsid w:val="002D5639"/>
    <w:rsid w:val="002E4DB6"/>
    <w:rsid w:val="002E5FFA"/>
    <w:rsid w:val="002E6A4E"/>
    <w:rsid w:val="002E7F11"/>
    <w:rsid w:val="002F3826"/>
    <w:rsid w:val="00301AC8"/>
    <w:rsid w:val="003040D0"/>
    <w:rsid w:val="00305500"/>
    <w:rsid w:val="0030790F"/>
    <w:rsid w:val="00311120"/>
    <w:rsid w:val="003132A6"/>
    <w:rsid w:val="00325738"/>
    <w:rsid w:val="00331B67"/>
    <w:rsid w:val="00334FE7"/>
    <w:rsid w:val="00335E63"/>
    <w:rsid w:val="00347B43"/>
    <w:rsid w:val="00356876"/>
    <w:rsid w:val="00360794"/>
    <w:rsid w:val="00381F09"/>
    <w:rsid w:val="00391889"/>
    <w:rsid w:val="0039300A"/>
    <w:rsid w:val="00394365"/>
    <w:rsid w:val="003952D8"/>
    <w:rsid w:val="003958F1"/>
    <w:rsid w:val="00396698"/>
    <w:rsid w:val="003A052F"/>
    <w:rsid w:val="003A150B"/>
    <w:rsid w:val="003A276F"/>
    <w:rsid w:val="003A2C18"/>
    <w:rsid w:val="003B0966"/>
    <w:rsid w:val="003C2991"/>
    <w:rsid w:val="003C2F42"/>
    <w:rsid w:val="003C4854"/>
    <w:rsid w:val="003D5108"/>
    <w:rsid w:val="003F00D3"/>
    <w:rsid w:val="003F078A"/>
    <w:rsid w:val="003F5A7F"/>
    <w:rsid w:val="00416D67"/>
    <w:rsid w:val="004170AE"/>
    <w:rsid w:val="00421C08"/>
    <w:rsid w:val="00427869"/>
    <w:rsid w:val="00433457"/>
    <w:rsid w:val="00436375"/>
    <w:rsid w:val="00436817"/>
    <w:rsid w:val="00450B00"/>
    <w:rsid w:val="0046477B"/>
    <w:rsid w:val="00476214"/>
    <w:rsid w:val="00480A4A"/>
    <w:rsid w:val="00497148"/>
    <w:rsid w:val="004A0AB1"/>
    <w:rsid w:val="004A605B"/>
    <w:rsid w:val="004D6D6C"/>
    <w:rsid w:val="004E34A0"/>
    <w:rsid w:val="004E71C3"/>
    <w:rsid w:val="004F1FF0"/>
    <w:rsid w:val="004F4063"/>
    <w:rsid w:val="00511378"/>
    <w:rsid w:val="00514CDB"/>
    <w:rsid w:val="00535793"/>
    <w:rsid w:val="00537278"/>
    <w:rsid w:val="005712FC"/>
    <w:rsid w:val="00574611"/>
    <w:rsid w:val="005931E3"/>
    <w:rsid w:val="00593612"/>
    <w:rsid w:val="005B0583"/>
    <w:rsid w:val="005B1091"/>
    <w:rsid w:val="005B4193"/>
    <w:rsid w:val="005B5B88"/>
    <w:rsid w:val="005C330E"/>
    <w:rsid w:val="005C65AC"/>
    <w:rsid w:val="005C7CAB"/>
    <w:rsid w:val="005D470E"/>
    <w:rsid w:val="005D5951"/>
    <w:rsid w:val="005D7D22"/>
    <w:rsid w:val="005F7F87"/>
    <w:rsid w:val="006031CE"/>
    <w:rsid w:val="00603703"/>
    <w:rsid w:val="006051B7"/>
    <w:rsid w:val="00617A9E"/>
    <w:rsid w:val="00622844"/>
    <w:rsid w:val="0062509E"/>
    <w:rsid w:val="00626EF4"/>
    <w:rsid w:val="00635686"/>
    <w:rsid w:val="00635C92"/>
    <w:rsid w:val="00646DB8"/>
    <w:rsid w:val="006512DC"/>
    <w:rsid w:val="0065644E"/>
    <w:rsid w:val="00662878"/>
    <w:rsid w:val="00670232"/>
    <w:rsid w:val="0069125A"/>
    <w:rsid w:val="00693FBB"/>
    <w:rsid w:val="006949BC"/>
    <w:rsid w:val="006A3455"/>
    <w:rsid w:val="006A697D"/>
    <w:rsid w:val="006A69B8"/>
    <w:rsid w:val="006B01C5"/>
    <w:rsid w:val="006C39BD"/>
    <w:rsid w:val="006D0A30"/>
    <w:rsid w:val="006D3488"/>
    <w:rsid w:val="006D6F7F"/>
    <w:rsid w:val="006D7AED"/>
    <w:rsid w:val="006F19A3"/>
    <w:rsid w:val="00706F85"/>
    <w:rsid w:val="007248B9"/>
    <w:rsid w:val="007258A1"/>
    <w:rsid w:val="00730419"/>
    <w:rsid w:val="0073316A"/>
    <w:rsid w:val="007355D3"/>
    <w:rsid w:val="0074348D"/>
    <w:rsid w:val="00760D90"/>
    <w:rsid w:val="007610A9"/>
    <w:rsid w:val="007634C2"/>
    <w:rsid w:val="00766ACA"/>
    <w:rsid w:val="00766C77"/>
    <w:rsid w:val="00770557"/>
    <w:rsid w:val="00775DA4"/>
    <w:rsid w:val="00776C70"/>
    <w:rsid w:val="00782AA0"/>
    <w:rsid w:val="00790685"/>
    <w:rsid w:val="007926AF"/>
    <w:rsid w:val="0079701B"/>
    <w:rsid w:val="007A7519"/>
    <w:rsid w:val="007B14DA"/>
    <w:rsid w:val="007B1E9A"/>
    <w:rsid w:val="007B4CDC"/>
    <w:rsid w:val="007B5B28"/>
    <w:rsid w:val="007B6EA0"/>
    <w:rsid w:val="007C1530"/>
    <w:rsid w:val="007E1F95"/>
    <w:rsid w:val="007F006A"/>
    <w:rsid w:val="007F5D56"/>
    <w:rsid w:val="00800D47"/>
    <w:rsid w:val="00807F85"/>
    <w:rsid w:val="00830A86"/>
    <w:rsid w:val="00831031"/>
    <w:rsid w:val="008418EE"/>
    <w:rsid w:val="008420F2"/>
    <w:rsid w:val="00842964"/>
    <w:rsid w:val="0085646E"/>
    <w:rsid w:val="00857ABE"/>
    <w:rsid w:val="008822D1"/>
    <w:rsid w:val="0088744C"/>
    <w:rsid w:val="00891421"/>
    <w:rsid w:val="008B7220"/>
    <w:rsid w:val="008D2FC0"/>
    <w:rsid w:val="008D36DC"/>
    <w:rsid w:val="008D3941"/>
    <w:rsid w:val="008D5B9E"/>
    <w:rsid w:val="008D5C34"/>
    <w:rsid w:val="008D7BA4"/>
    <w:rsid w:val="008E3D6F"/>
    <w:rsid w:val="008F2A91"/>
    <w:rsid w:val="008F4703"/>
    <w:rsid w:val="00902B18"/>
    <w:rsid w:val="00903748"/>
    <w:rsid w:val="00930550"/>
    <w:rsid w:val="009330F8"/>
    <w:rsid w:val="00937F62"/>
    <w:rsid w:val="00942AF7"/>
    <w:rsid w:val="00952271"/>
    <w:rsid w:val="00954622"/>
    <w:rsid w:val="00957F22"/>
    <w:rsid w:val="00960B69"/>
    <w:rsid w:val="00973252"/>
    <w:rsid w:val="00973CE8"/>
    <w:rsid w:val="009930E1"/>
    <w:rsid w:val="00995125"/>
    <w:rsid w:val="009A19B0"/>
    <w:rsid w:val="009B19E5"/>
    <w:rsid w:val="009B2DF3"/>
    <w:rsid w:val="009C58C4"/>
    <w:rsid w:val="009C7622"/>
    <w:rsid w:val="009D763E"/>
    <w:rsid w:val="009E1E7C"/>
    <w:rsid w:val="009F4398"/>
    <w:rsid w:val="00A018A5"/>
    <w:rsid w:val="00A03735"/>
    <w:rsid w:val="00A05294"/>
    <w:rsid w:val="00A10D17"/>
    <w:rsid w:val="00A13026"/>
    <w:rsid w:val="00A21E7F"/>
    <w:rsid w:val="00A2499B"/>
    <w:rsid w:val="00A475F8"/>
    <w:rsid w:val="00A548F3"/>
    <w:rsid w:val="00A56B9E"/>
    <w:rsid w:val="00A56FE1"/>
    <w:rsid w:val="00A577DD"/>
    <w:rsid w:val="00A727A2"/>
    <w:rsid w:val="00A736F9"/>
    <w:rsid w:val="00A73FA3"/>
    <w:rsid w:val="00A84C35"/>
    <w:rsid w:val="00A87AD2"/>
    <w:rsid w:val="00AA03A9"/>
    <w:rsid w:val="00AB2ABC"/>
    <w:rsid w:val="00AB2EDC"/>
    <w:rsid w:val="00AB7845"/>
    <w:rsid w:val="00AB7C1D"/>
    <w:rsid w:val="00AD0E59"/>
    <w:rsid w:val="00AD7C88"/>
    <w:rsid w:val="00AE2954"/>
    <w:rsid w:val="00AF474A"/>
    <w:rsid w:val="00B0181F"/>
    <w:rsid w:val="00B01CDF"/>
    <w:rsid w:val="00B11F99"/>
    <w:rsid w:val="00B145C0"/>
    <w:rsid w:val="00B3065F"/>
    <w:rsid w:val="00B30691"/>
    <w:rsid w:val="00B353B3"/>
    <w:rsid w:val="00B41589"/>
    <w:rsid w:val="00B47479"/>
    <w:rsid w:val="00B5223D"/>
    <w:rsid w:val="00B55F12"/>
    <w:rsid w:val="00B62BA0"/>
    <w:rsid w:val="00B63832"/>
    <w:rsid w:val="00B66D10"/>
    <w:rsid w:val="00B701B9"/>
    <w:rsid w:val="00B7742E"/>
    <w:rsid w:val="00B83441"/>
    <w:rsid w:val="00B84A9F"/>
    <w:rsid w:val="00B93CE5"/>
    <w:rsid w:val="00B9652D"/>
    <w:rsid w:val="00BA1582"/>
    <w:rsid w:val="00BA376E"/>
    <w:rsid w:val="00BA7A5F"/>
    <w:rsid w:val="00BC28EE"/>
    <w:rsid w:val="00BC5D37"/>
    <w:rsid w:val="00BD21C1"/>
    <w:rsid w:val="00BE3982"/>
    <w:rsid w:val="00BE6729"/>
    <w:rsid w:val="00BF1694"/>
    <w:rsid w:val="00BF196D"/>
    <w:rsid w:val="00C006C0"/>
    <w:rsid w:val="00C009CA"/>
    <w:rsid w:val="00C06473"/>
    <w:rsid w:val="00C06C40"/>
    <w:rsid w:val="00C146B0"/>
    <w:rsid w:val="00C1613A"/>
    <w:rsid w:val="00C16BB5"/>
    <w:rsid w:val="00C22FF2"/>
    <w:rsid w:val="00C24F0A"/>
    <w:rsid w:val="00C4682C"/>
    <w:rsid w:val="00C54927"/>
    <w:rsid w:val="00C63E59"/>
    <w:rsid w:val="00C852F4"/>
    <w:rsid w:val="00C930AC"/>
    <w:rsid w:val="00C933F4"/>
    <w:rsid w:val="00C93DDF"/>
    <w:rsid w:val="00CA0948"/>
    <w:rsid w:val="00CA41C3"/>
    <w:rsid w:val="00CA521B"/>
    <w:rsid w:val="00CB0FB4"/>
    <w:rsid w:val="00CB1739"/>
    <w:rsid w:val="00CB4D35"/>
    <w:rsid w:val="00CC0392"/>
    <w:rsid w:val="00CF05E5"/>
    <w:rsid w:val="00CF1F20"/>
    <w:rsid w:val="00D037B5"/>
    <w:rsid w:val="00D12189"/>
    <w:rsid w:val="00D122D0"/>
    <w:rsid w:val="00D129E2"/>
    <w:rsid w:val="00D14351"/>
    <w:rsid w:val="00D15772"/>
    <w:rsid w:val="00D30F27"/>
    <w:rsid w:val="00D34CEE"/>
    <w:rsid w:val="00D352FD"/>
    <w:rsid w:val="00D3672D"/>
    <w:rsid w:val="00D4314E"/>
    <w:rsid w:val="00D55131"/>
    <w:rsid w:val="00D601B1"/>
    <w:rsid w:val="00D6302C"/>
    <w:rsid w:val="00D66073"/>
    <w:rsid w:val="00D67168"/>
    <w:rsid w:val="00D72A2A"/>
    <w:rsid w:val="00D90A54"/>
    <w:rsid w:val="00D9111A"/>
    <w:rsid w:val="00D91248"/>
    <w:rsid w:val="00D95CE9"/>
    <w:rsid w:val="00DC25A6"/>
    <w:rsid w:val="00DE0DF1"/>
    <w:rsid w:val="00DE2A82"/>
    <w:rsid w:val="00DE5BB2"/>
    <w:rsid w:val="00DE70BF"/>
    <w:rsid w:val="00DF2E19"/>
    <w:rsid w:val="00DF4C4A"/>
    <w:rsid w:val="00E131B9"/>
    <w:rsid w:val="00E17F5B"/>
    <w:rsid w:val="00E2735F"/>
    <w:rsid w:val="00E51B46"/>
    <w:rsid w:val="00E61B33"/>
    <w:rsid w:val="00E65D37"/>
    <w:rsid w:val="00E663BE"/>
    <w:rsid w:val="00E70384"/>
    <w:rsid w:val="00E7103D"/>
    <w:rsid w:val="00E768C2"/>
    <w:rsid w:val="00E91BC5"/>
    <w:rsid w:val="00EC0FF2"/>
    <w:rsid w:val="00ED3226"/>
    <w:rsid w:val="00ED46AC"/>
    <w:rsid w:val="00ED6AFB"/>
    <w:rsid w:val="00EF49FF"/>
    <w:rsid w:val="00EF7172"/>
    <w:rsid w:val="00EF7B4B"/>
    <w:rsid w:val="00F03325"/>
    <w:rsid w:val="00F14344"/>
    <w:rsid w:val="00F15329"/>
    <w:rsid w:val="00F235DB"/>
    <w:rsid w:val="00F25AEE"/>
    <w:rsid w:val="00F3152F"/>
    <w:rsid w:val="00F3556C"/>
    <w:rsid w:val="00F45BFD"/>
    <w:rsid w:val="00F57A7A"/>
    <w:rsid w:val="00F62EDC"/>
    <w:rsid w:val="00F87C2F"/>
    <w:rsid w:val="00F937AA"/>
    <w:rsid w:val="00F93E6F"/>
    <w:rsid w:val="00F94CAC"/>
    <w:rsid w:val="00FA1AB8"/>
    <w:rsid w:val="00FB3D12"/>
    <w:rsid w:val="00FB5F46"/>
    <w:rsid w:val="00FB7E86"/>
    <w:rsid w:val="00FC40DF"/>
    <w:rsid w:val="00FC783A"/>
    <w:rsid w:val="00FE1F07"/>
    <w:rsid w:val="00FE280D"/>
    <w:rsid w:val="00FF74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fill="f" fillcolor="white" stroke="f">
      <v:fill color="white" on="f"/>
      <v:stroke on="f"/>
      <o:colormru v:ext="edit" colors="#d6d7d9,#c8c5ac,#933,#c5d2e3,#81adb5,#c69200,#ae0055,#036"/>
      <o:colormenu v:ext="edit" fillcolor="none" strokecolor="none [3213]"/>
    </o:shapedefaults>
    <o:shapelayout v:ext="edit">
      <o:idmap v:ext="edit" data="1"/>
      <o:rules v:ext="edit">
        <o:r id="V:Rule12" type="connector" idref="#_x0000_s1027"/>
        <o:r id="V:Rule13" type="connector" idref="#_x0000_s1040"/>
        <o:r id="V:Rule14" type="connector" idref="#_x0000_s1050"/>
        <o:r id="V:Rule15" type="connector" idref="#_x0000_s1036"/>
        <o:r id="V:Rule16" type="connector" idref="#_x0000_s1032"/>
        <o:r id="V:Rule17" type="connector" idref="#_x0000_s1059"/>
        <o:r id="V:Rule18" type="connector" idref="#_x0000_s1042"/>
        <o:r id="V:Rule19" type="connector" idref="#_x0000_s1060"/>
        <o:r id="V:Rule20" type="connector" idref="#_x0000_s1044"/>
        <o:r id="V:Rule21" type="connector" idref="#_x0000_s1046"/>
        <o:r id="V:Rule22" type="connector" idref="#_x0000_s1028"/>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4CDC"/>
    <w:rPr>
      <w:rFonts w:ascii="Verdana" w:hAnsi="Verdana"/>
      <w:sz w:val="18"/>
      <w:szCs w:val="18"/>
    </w:rPr>
  </w:style>
  <w:style w:type="paragraph" w:styleId="Heading1">
    <w:name w:val="heading 1"/>
    <w:basedOn w:val="Normal"/>
    <w:next w:val="Normal"/>
    <w:qFormat/>
    <w:rsid w:val="00857A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57AB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57AB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LGraphicBorder">
    <w:name w:val="DL Graphic Border"/>
    <w:basedOn w:val="DLBodyText"/>
    <w:next w:val="DLBodyText"/>
    <w:rsid w:val="00D037B5"/>
    <w:pPr>
      <w:spacing w:before="180" w:after="180"/>
    </w:pPr>
    <w:rPr>
      <w:bdr w:val="single" w:sz="8" w:space="0" w:color="003366"/>
    </w:rPr>
  </w:style>
  <w:style w:type="paragraph" w:customStyle="1" w:styleId="DLParagraphHeading">
    <w:name w:val="DL Paragraph Heading"/>
    <w:next w:val="DLBodyText"/>
    <w:semiHidden/>
    <w:rsid w:val="0088744C"/>
    <w:pPr>
      <w:spacing w:before="60" w:after="60"/>
      <w:outlineLvl w:val="0"/>
    </w:pPr>
    <w:rPr>
      <w:rFonts w:ascii="Verdana" w:hAnsi="Verdana" w:cs="Arial"/>
      <w:b/>
      <w:bCs/>
      <w:iCs/>
      <w:sz w:val="22"/>
      <w:szCs w:val="26"/>
    </w:rPr>
  </w:style>
  <w:style w:type="paragraph" w:customStyle="1" w:styleId="DLBodyText">
    <w:name w:val="DL Body Text"/>
    <w:link w:val="DLBodyTextChar"/>
    <w:rsid w:val="00FC783A"/>
    <w:pPr>
      <w:widowControl w:val="0"/>
      <w:spacing w:before="60" w:after="120"/>
    </w:pPr>
    <w:rPr>
      <w:rFonts w:ascii="Verdana" w:hAnsi="Verdana"/>
      <w:sz w:val="18"/>
      <w:szCs w:val="24"/>
    </w:rPr>
  </w:style>
  <w:style w:type="character" w:customStyle="1" w:styleId="DLBodyTextChar">
    <w:name w:val="DL Body Text Char"/>
    <w:basedOn w:val="DefaultParagraphFont"/>
    <w:link w:val="DLBodyText"/>
    <w:rsid w:val="00FC783A"/>
    <w:rPr>
      <w:rFonts w:ascii="Verdana" w:hAnsi="Verdana"/>
      <w:sz w:val="18"/>
      <w:szCs w:val="24"/>
      <w:lang w:val="en-US" w:eastAsia="en-US" w:bidi="ar-SA"/>
    </w:rPr>
  </w:style>
  <w:style w:type="paragraph" w:styleId="Header">
    <w:name w:val="header"/>
    <w:basedOn w:val="Normal"/>
    <w:rsid w:val="00CA521B"/>
    <w:pPr>
      <w:tabs>
        <w:tab w:val="center" w:pos="4320"/>
        <w:tab w:val="right" w:pos="8640"/>
      </w:tabs>
    </w:pPr>
  </w:style>
  <w:style w:type="numbering" w:customStyle="1" w:styleId="DLBulletListDBLStep">
    <w:name w:val="DL Bullet List DBLStep"/>
    <w:basedOn w:val="NoList"/>
    <w:rsid w:val="00CA521B"/>
    <w:pPr>
      <w:numPr>
        <w:numId w:val="4"/>
      </w:numPr>
    </w:pPr>
  </w:style>
  <w:style w:type="paragraph" w:customStyle="1" w:styleId="DLHeader">
    <w:name w:val="DL Header"/>
    <w:semiHidden/>
    <w:rsid w:val="00A73FA3"/>
    <w:pPr>
      <w:jc w:val="right"/>
    </w:pPr>
    <w:rPr>
      <w:rFonts w:ascii="Verdana" w:hAnsi="Verdana"/>
      <w:b/>
      <w:color w:val="FFFFFF"/>
      <w:position w:val="-4"/>
      <w:sz w:val="36"/>
      <w:szCs w:val="36"/>
    </w:rPr>
  </w:style>
  <w:style w:type="paragraph" w:customStyle="1" w:styleId="DLSubheader">
    <w:name w:val="DL Subheader"/>
    <w:semiHidden/>
    <w:rsid w:val="007B4CDC"/>
    <w:pPr>
      <w:jc w:val="right"/>
    </w:pPr>
    <w:rPr>
      <w:rFonts w:ascii="Verdana" w:hAnsi="Verdana"/>
      <w:b/>
      <w:color w:val="FFFFFF"/>
      <w:position w:val="-4"/>
      <w:sz w:val="28"/>
      <w:szCs w:val="28"/>
    </w:rPr>
  </w:style>
  <w:style w:type="paragraph" w:customStyle="1" w:styleId="DLBodyTextBold">
    <w:name w:val="DL Body Text Bold"/>
    <w:basedOn w:val="DLBodyText"/>
    <w:next w:val="DLBodyText"/>
    <w:link w:val="DLBodyTextBoldChar"/>
    <w:rsid w:val="004F4063"/>
    <w:rPr>
      <w:b/>
    </w:rPr>
  </w:style>
  <w:style w:type="character" w:customStyle="1" w:styleId="DLBodyTextBoldChar">
    <w:name w:val="DL Body Text Bold Char"/>
    <w:basedOn w:val="DLBodyTextChar"/>
    <w:link w:val="DLBodyTextBold"/>
    <w:rsid w:val="004F4063"/>
    <w:rPr>
      <w:b/>
    </w:rPr>
  </w:style>
  <w:style w:type="paragraph" w:customStyle="1" w:styleId="DLNumberedList">
    <w:name w:val="DL Numbered List"/>
    <w:basedOn w:val="DLBodyText"/>
    <w:next w:val="DLBodyText"/>
    <w:rsid w:val="00617A9E"/>
    <w:pPr>
      <w:numPr>
        <w:numId w:val="1"/>
      </w:numPr>
    </w:pPr>
  </w:style>
  <w:style w:type="paragraph" w:customStyle="1" w:styleId="DLColumnHeading">
    <w:name w:val="DL Column Heading"/>
    <w:basedOn w:val="DLBodyTextBold"/>
    <w:link w:val="DLColumnHeadingChar"/>
    <w:rsid w:val="000D67E3"/>
    <w:rPr>
      <w:color w:val="FFFFFF"/>
      <w:sz w:val="20"/>
      <w:szCs w:val="16"/>
    </w:rPr>
  </w:style>
  <w:style w:type="character" w:customStyle="1" w:styleId="DLColumnHeadingChar">
    <w:name w:val="DL Column Heading Char"/>
    <w:basedOn w:val="DLBodyTextBoldChar"/>
    <w:link w:val="DLColumnHeading"/>
    <w:rsid w:val="000D67E3"/>
    <w:rPr>
      <w:color w:val="FFFFFF"/>
      <w:szCs w:val="16"/>
    </w:rPr>
  </w:style>
  <w:style w:type="paragraph" w:customStyle="1" w:styleId="DLTableHeading">
    <w:name w:val="DL Table Heading"/>
    <w:next w:val="DLBodyText"/>
    <w:rsid w:val="003B0966"/>
    <w:pPr>
      <w:spacing w:before="120"/>
      <w:outlineLvl w:val="4"/>
    </w:pPr>
    <w:rPr>
      <w:rFonts w:ascii="Verdana" w:hAnsi="Verdana" w:cs="Arial"/>
      <w:b/>
      <w:kern w:val="32"/>
      <w:szCs w:val="32"/>
    </w:rPr>
  </w:style>
  <w:style w:type="paragraph" w:customStyle="1" w:styleId="DLTableText">
    <w:name w:val="DL Table Text"/>
    <w:rsid w:val="003B0966"/>
    <w:pPr>
      <w:spacing w:before="40" w:after="40"/>
      <w:ind w:left="29" w:right="29"/>
    </w:pPr>
    <w:rPr>
      <w:rFonts w:ascii="Arial" w:eastAsia="Arial Unicode MS" w:hAnsi="Arial" w:cs="Arial"/>
      <w:sz w:val="16"/>
      <w:szCs w:val="16"/>
    </w:rPr>
  </w:style>
  <w:style w:type="table" w:customStyle="1" w:styleId="DLTable">
    <w:name w:val="DL Table"/>
    <w:basedOn w:val="TableNormal"/>
    <w:rsid w:val="007B4CDC"/>
    <w:pPr>
      <w:widowControl w:val="0"/>
      <w:spacing w:before="40" w:after="40"/>
    </w:pPr>
    <w:rPr>
      <w:rFonts w:ascii="Arial" w:hAnsi="Arial"/>
      <w:sz w:val="16"/>
      <w:szCs w:val="16"/>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vAlign w:val="center"/>
    </w:tcPr>
    <w:tblStylePr w:type="firstRow">
      <w:pPr>
        <w:wordWrap/>
        <w:spacing w:beforeLines="0" w:beforeAutospacing="0" w:afterLines="0" w:afterAutospacing="0" w:line="240" w:lineRule="auto"/>
        <w:ind w:leftChars="0" w:left="0" w:rightChars="0" w:right="0"/>
      </w:pPr>
      <w:rPr>
        <w:rFonts w:ascii="Arial Unicode MS" w:hAnsi="Arial Unicode MS"/>
        <w:b/>
        <w:caps w:val="0"/>
        <w:smallCaps w:val="0"/>
        <w:strike w:val="0"/>
        <w:dstrike w:val="0"/>
        <w:outline w:val="0"/>
        <w:shadow w:val="0"/>
        <w:emboss w:val="0"/>
        <w:imprint w:val="0"/>
        <w:vanish w:val="0"/>
        <w:color w:val="FFFFFF"/>
        <w:spacing w:val="0"/>
        <w:w w:val="100"/>
        <w:position w:val="0"/>
        <w:sz w:val="18"/>
        <w:szCs w:val="18"/>
        <w:u w:val="none"/>
        <w:effect w:val="none"/>
        <w:vertAlign w:val="baseline"/>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val="solid" w:color="auto" w:fill="000000"/>
      </w:tcPr>
    </w:tblStylePr>
  </w:style>
  <w:style w:type="numbering" w:customStyle="1" w:styleId="DLBulletList">
    <w:name w:val="DL Bullet List"/>
    <w:rsid w:val="005B1091"/>
    <w:pPr>
      <w:numPr>
        <w:numId w:val="2"/>
      </w:numPr>
    </w:pPr>
  </w:style>
  <w:style w:type="numbering" w:customStyle="1" w:styleId="DLBulletListSteppedIn">
    <w:name w:val="DL Bullet List Stepped In"/>
    <w:basedOn w:val="NoList"/>
    <w:rsid w:val="007B4CDC"/>
    <w:pPr>
      <w:numPr>
        <w:numId w:val="3"/>
      </w:numPr>
    </w:pPr>
  </w:style>
  <w:style w:type="paragraph" w:customStyle="1" w:styleId="DLFooter">
    <w:name w:val="DL Footer"/>
    <w:next w:val="Normal"/>
    <w:semiHidden/>
    <w:rsid w:val="003958F1"/>
    <w:rPr>
      <w:rFonts w:ascii="Verdana" w:hAnsi="Verdana"/>
      <w:color w:val="003366"/>
      <w:sz w:val="14"/>
      <w:szCs w:val="14"/>
    </w:rPr>
  </w:style>
  <w:style w:type="paragraph" w:styleId="Footer">
    <w:name w:val="footer"/>
    <w:basedOn w:val="Normal"/>
    <w:rsid w:val="00064AA4"/>
    <w:pPr>
      <w:tabs>
        <w:tab w:val="center" w:pos="4320"/>
        <w:tab w:val="right" w:pos="8640"/>
      </w:tabs>
    </w:pPr>
  </w:style>
  <w:style w:type="character" w:styleId="Hyperlink">
    <w:name w:val="Hyperlink"/>
    <w:basedOn w:val="DefaultParagraphFont"/>
    <w:rsid w:val="00064AA4"/>
    <w:rPr>
      <w:color w:val="0000FF"/>
      <w:u w:val="single"/>
    </w:rPr>
  </w:style>
  <w:style w:type="paragraph" w:customStyle="1" w:styleId="DLParagraphSubheading">
    <w:name w:val="DL Paragraph Subheading"/>
    <w:next w:val="DLBodyText"/>
    <w:semiHidden/>
    <w:rsid w:val="0088744C"/>
    <w:pPr>
      <w:spacing w:after="120"/>
      <w:contextualSpacing/>
      <w:outlineLvl w:val="2"/>
    </w:pPr>
    <w:rPr>
      <w:rFonts w:ascii="Verdana" w:hAnsi="Verdana" w:cs="Arial"/>
      <w:b/>
      <w:bCs/>
      <w:iCs/>
      <w:sz w:val="18"/>
      <w:szCs w:val="28"/>
    </w:rPr>
  </w:style>
  <w:style w:type="character" w:customStyle="1" w:styleId="DLSectionHeadingChar">
    <w:name w:val="DL Section Heading Char"/>
    <w:basedOn w:val="DefaultParagraphFont"/>
    <w:link w:val="DLSectionHeading"/>
    <w:rsid w:val="002129B9"/>
    <w:rPr>
      <w:rFonts w:ascii="Verdana" w:hAnsi="Verdana" w:cs="Arial"/>
      <w:b/>
      <w:bCs/>
      <w:iCs/>
      <w:noProof/>
      <w:szCs w:val="28"/>
      <w:u w:val="single"/>
      <w:lang w:val="en-US" w:eastAsia="en-US" w:bidi="ar-SA"/>
    </w:rPr>
  </w:style>
  <w:style w:type="paragraph" w:customStyle="1" w:styleId="DLSectionHeading">
    <w:name w:val="DL Section Heading"/>
    <w:next w:val="DLBodyText"/>
    <w:link w:val="DLSectionHeadingChar"/>
    <w:rsid w:val="00D90A54"/>
    <w:pPr>
      <w:spacing w:before="240" w:after="240"/>
      <w:outlineLvl w:val="0"/>
    </w:pPr>
    <w:rPr>
      <w:rFonts w:ascii="Verdana" w:hAnsi="Verdana" w:cs="Arial"/>
      <w:b/>
      <w:bCs/>
      <w:iCs/>
      <w:noProof/>
      <w:szCs w:val="28"/>
      <w:u w:val="single"/>
    </w:rPr>
  </w:style>
  <w:style w:type="paragraph" w:customStyle="1" w:styleId="DLHeading">
    <w:name w:val="DL Heading"/>
    <w:rsid w:val="00A73FA3"/>
    <w:pPr>
      <w:spacing w:after="120"/>
      <w:jc w:val="center"/>
    </w:pPr>
    <w:rPr>
      <w:rFonts w:ascii="Verdana" w:hAnsi="Verdana" w:cs="Arial"/>
      <w:b/>
      <w:kern w:val="32"/>
      <w:sz w:val="24"/>
      <w:szCs w:val="32"/>
    </w:rPr>
  </w:style>
  <w:style w:type="paragraph" w:customStyle="1" w:styleId="DLDocTitle">
    <w:name w:val="DL Doc Title"/>
    <w:basedOn w:val="DLBodyText"/>
    <w:next w:val="DLHeading"/>
    <w:semiHidden/>
    <w:rsid w:val="00D90A54"/>
    <w:pPr>
      <w:spacing w:before="0"/>
      <w:jc w:val="center"/>
    </w:pPr>
    <w:rPr>
      <w:b/>
      <w:sz w:val="32"/>
    </w:rPr>
  </w:style>
  <w:style w:type="paragraph" w:customStyle="1" w:styleId="DLBodyTextItalic">
    <w:name w:val="DL Body Text Italic"/>
    <w:basedOn w:val="DLBodyText"/>
    <w:next w:val="DLBodyText"/>
    <w:rsid w:val="00D90A54"/>
    <w:rPr>
      <w:i/>
    </w:rPr>
  </w:style>
  <w:style w:type="character" w:styleId="PageNumber">
    <w:name w:val="page number"/>
    <w:basedOn w:val="DLBodyTextChar"/>
    <w:rsid w:val="00D95CE9"/>
    <w:rPr>
      <w:dstrike w:val="0"/>
      <w:color w:val="003366"/>
      <w:vertAlign w:val="baseline"/>
    </w:rPr>
  </w:style>
  <w:style w:type="paragraph" w:customStyle="1" w:styleId="DLPageNumber">
    <w:name w:val="DL Page Number"/>
    <w:next w:val="DLBodyText"/>
    <w:semiHidden/>
    <w:rsid w:val="00381F09"/>
    <w:pPr>
      <w:framePr w:wrap="around" w:vAnchor="text" w:hAnchor="margin" w:xAlign="right" w:y="1"/>
    </w:pPr>
    <w:rPr>
      <w:rFonts w:ascii="Verdana" w:hAnsi="Verdana"/>
      <w:color w:val="003366"/>
      <w:sz w:val="18"/>
      <w:szCs w:val="18"/>
    </w:rPr>
  </w:style>
  <w:style w:type="paragraph" w:styleId="BalloonText">
    <w:name w:val="Balloon Text"/>
    <w:basedOn w:val="Normal"/>
    <w:semiHidden/>
    <w:rsid w:val="002129B9"/>
    <w:rPr>
      <w:rFonts w:ascii="Tahoma" w:hAnsi="Tahoma" w:cs="Tahoma"/>
      <w:sz w:val="16"/>
      <w:szCs w:val="16"/>
    </w:rPr>
  </w:style>
  <w:style w:type="paragraph" w:styleId="NormalWeb">
    <w:name w:val="Normal (Web)"/>
    <w:basedOn w:val="Normal"/>
    <w:rsid w:val="00D9111A"/>
    <w:pPr>
      <w:spacing w:before="100" w:beforeAutospacing="1" w:after="100" w:afterAutospacing="1"/>
    </w:pPr>
    <w:rPr>
      <w:rFonts w:ascii="Arial" w:hAnsi="Arial" w:cs="Arial"/>
      <w:sz w:val="20"/>
      <w:szCs w:val="20"/>
    </w:rPr>
  </w:style>
  <w:style w:type="paragraph" w:styleId="ListParagraph">
    <w:name w:val="List Paragraph"/>
    <w:basedOn w:val="Normal"/>
    <w:uiPriority w:val="34"/>
    <w:qFormat/>
    <w:rsid w:val="00626EF4"/>
    <w:pPr>
      <w:ind w:left="720"/>
      <w:contextualSpacing/>
    </w:pPr>
  </w:style>
  <w:style w:type="table" w:styleId="TableGrid">
    <w:name w:val="Table Grid"/>
    <w:basedOn w:val="TableNormal"/>
    <w:rsid w:val="008418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6850996">
      <w:bodyDiv w:val="1"/>
      <w:marLeft w:val="0"/>
      <w:marRight w:val="0"/>
      <w:marTop w:val="0"/>
      <w:marBottom w:val="0"/>
      <w:divBdr>
        <w:top w:val="none" w:sz="0" w:space="0" w:color="auto"/>
        <w:left w:val="none" w:sz="0" w:space="0" w:color="auto"/>
        <w:bottom w:val="none" w:sz="0" w:space="0" w:color="auto"/>
        <w:right w:val="none" w:sz="0" w:space="0" w:color="auto"/>
      </w:divBdr>
    </w:div>
    <w:div w:id="725222968">
      <w:bodyDiv w:val="1"/>
      <w:marLeft w:val="0"/>
      <w:marRight w:val="0"/>
      <w:marTop w:val="0"/>
      <w:marBottom w:val="0"/>
      <w:divBdr>
        <w:top w:val="none" w:sz="0" w:space="0" w:color="auto"/>
        <w:left w:val="none" w:sz="0" w:space="0" w:color="auto"/>
        <w:bottom w:val="none" w:sz="0" w:space="0" w:color="auto"/>
        <w:right w:val="none" w:sz="0" w:space="0" w:color="auto"/>
      </w:divBdr>
      <w:divsChild>
        <w:div w:id="1902592751">
          <w:marLeft w:val="576"/>
          <w:marRight w:val="0"/>
          <w:marTop w:val="80"/>
          <w:marBottom w:val="0"/>
          <w:divBdr>
            <w:top w:val="none" w:sz="0" w:space="0" w:color="auto"/>
            <w:left w:val="none" w:sz="0" w:space="0" w:color="auto"/>
            <w:bottom w:val="none" w:sz="0" w:space="0" w:color="auto"/>
            <w:right w:val="none" w:sz="0" w:space="0" w:color="auto"/>
          </w:divBdr>
        </w:div>
        <w:div w:id="1983532959">
          <w:marLeft w:val="576"/>
          <w:marRight w:val="0"/>
          <w:marTop w:val="80"/>
          <w:marBottom w:val="0"/>
          <w:divBdr>
            <w:top w:val="none" w:sz="0" w:space="0" w:color="auto"/>
            <w:left w:val="none" w:sz="0" w:space="0" w:color="auto"/>
            <w:bottom w:val="none" w:sz="0" w:space="0" w:color="auto"/>
            <w:right w:val="none" w:sz="0" w:space="0" w:color="auto"/>
          </w:divBdr>
        </w:div>
        <w:div w:id="348028731">
          <w:marLeft w:val="576"/>
          <w:marRight w:val="0"/>
          <w:marTop w:val="80"/>
          <w:marBottom w:val="0"/>
          <w:divBdr>
            <w:top w:val="none" w:sz="0" w:space="0" w:color="auto"/>
            <w:left w:val="none" w:sz="0" w:space="0" w:color="auto"/>
            <w:bottom w:val="none" w:sz="0" w:space="0" w:color="auto"/>
            <w:right w:val="none" w:sz="0" w:space="0" w:color="auto"/>
          </w:divBdr>
        </w:div>
        <w:div w:id="702512148">
          <w:marLeft w:val="576"/>
          <w:marRight w:val="0"/>
          <w:marTop w:val="80"/>
          <w:marBottom w:val="0"/>
          <w:divBdr>
            <w:top w:val="none" w:sz="0" w:space="0" w:color="auto"/>
            <w:left w:val="none" w:sz="0" w:space="0" w:color="auto"/>
            <w:bottom w:val="none" w:sz="0" w:space="0" w:color="auto"/>
            <w:right w:val="none" w:sz="0" w:space="0" w:color="auto"/>
          </w:divBdr>
        </w:div>
      </w:divsChild>
    </w:div>
    <w:div w:id="1057825729">
      <w:bodyDiv w:val="1"/>
      <w:marLeft w:val="750"/>
      <w:marRight w:val="0"/>
      <w:marTop w:val="30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mailto:FogWire@gmail.com"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 Id="rId4"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41B9F-97BE-4F29-8208-17351A989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2812</Words>
  <Characters>16030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Dealogic</vt:lpstr>
    </vt:vector>
  </TitlesOfParts>
  <Company>Dealogic</Company>
  <LinksUpToDate>false</LinksUpToDate>
  <CharactersWithSpaces>18805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Dealogic</dc:title>
  <dc:creator>spadilla</dc:creator>
  <cp:lastModifiedBy>Valued Acer Customer</cp:lastModifiedBy>
  <cp:revision>2</cp:revision>
  <cp:lastPrinted>2007-07-19T16:53:00Z</cp:lastPrinted>
  <dcterms:created xsi:type="dcterms:W3CDTF">2009-11-30T22:32:00Z</dcterms:created>
  <dcterms:modified xsi:type="dcterms:W3CDTF">2009-11-30T22:32:00Z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ategory">
    <vt:lpwstr>All</vt:lpwstr>
  </property>
  <property fmtid="{D5CDD505-2E9C-101B-9397-08002B2CF9AE}" pid="3" name="Comments0">
    <vt:lpwstr>Use this template for low scope enhancement specifications or a specification overview</vt:lpwstr>
  </property>
</Properties>
</file>